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28624" w14:textId="77777777" w:rsidR="00B60F68" w:rsidRDefault="00BC59D7">
      <w:r>
        <w:rPr>
          <w:rFonts w:hint="eastAsia"/>
        </w:rPr>
        <w:t>1</w:t>
      </w:r>
      <w:r>
        <w:rPr>
          <w:rFonts w:hint="eastAsia"/>
        </w:rPr>
        <w:t>、</w:t>
      </w:r>
      <w:r>
        <w:t>强规则管控规则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8"/>
        <w:gridCol w:w="1277"/>
        <w:gridCol w:w="3941"/>
        <w:gridCol w:w="2400"/>
      </w:tblGrid>
      <w:tr w:rsidR="00B60F68" w14:paraId="6D4AE995" w14:textId="77777777">
        <w:trPr>
          <w:trHeight w:val="330"/>
        </w:trPr>
        <w:tc>
          <w:tcPr>
            <w:tcW w:w="1080" w:type="dxa"/>
            <w:noWrap/>
          </w:tcPr>
          <w:p w14:paraId="50B0E32D" w14:textId="77777777" w:rsidR="00B60F68" w:rsidRDefault="00BC59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200" w:type="dxa"/>
            <w:noWrap/>
          </w:tcPr>
          <w:p w14:paraId="2D0815DB" w14:textId="77777777" w:rsidR="00B60F68" w:rsidRDefault="00BC59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7180" w:type="dxa"/>
            <w:noWrap/>
          </w:tcPr>
          <w:p w14:paraId="2A3B4A9A" w14:textId="77777777" w:rsidR="00B60F68" w:rsidRDefault="00BC59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规则</w:t>
            </w:r>
          </w:p>
        </w:tc>
        <w:tc>
          <w:tcPr>
            <w:tcW w:w="4300" w:type="dxa"/>
            <w:noWrap/>
          </w:tcPr>
          <w:p w14:paraId="3FA9B9D5" w14:textId="77777777" w:rsidR="00B60F68" w:rsidRDefault="00BC59D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措施</w:t>
            </w:r>
          </w:p>
        </w:tc>
      </w:tr>
      <w:tr w:rsidR="00B60F68" w14:paraId="5AA05D6E" w14:textId="77777777">
        <w:trPr>
          <w:trHeight w:val="1320"/>
        </w:trPr>
        <w:tc>
          <w:tcPr>
            <w:tcW w:w="1080" w:type="dxa"/>
            <w:noWrap/>
          </w:tcPr>
          <w:p w14:paraId="6DEFE4B9" w14:textId="77777777" w:rsidR="00B60F68" w:rsidRDefault="00BC59D7">
            <w:r>
              <w:rPr>
                <w:rFonts w:hint="eastAsia"/>
              </w:rPr>
              <w:t>1</w:t>
            </w:r>
          </w:p>
        </w:tc>
        <w:tc>
          <w:tcPr>
            <w:tcW w:w="2200" w:type="dxa"/>
            <w:noWrap/>
          </w:tcPr>
          <w:p w14:paraId="2726871E" w14:textId="77777777" w:rsidR="00B60F68" w:rsidRDefault="00BC59D7">
            <w:r>
              <w:rPr>
                <w:rFonts w:hint="eastAsia"/>
              </w:rPr>
              <w:t>本行贷款不良</w:t>
            </w:r>
          </w:p>
        </w:tc>
        <w:tc>
          <w:tcPr>
            <w:tcW w:w="7180" w:type="dxa"/>
          </w:tcPr>
          <w:p w14:paraId="0C1A51C2" w14:textId="7DE823EA" w:rsidR="00B60F68" w:rsidRDefault="00BC59D7">
            <w:r>
              <w:rPr>
                <w:rFonts w:hint="eastAsia"/>
              </w:rPr>
              <w:t>同一客户任一贷款五级分类次级、可疑与损失类，</w:t>
            </w:r>
            <w:commentRangeStart w:id="0"/>
            <w:r>
              <w:rPr>
                <w:rFonts w:hint="eastAsia"/>
                <w:color w:val="FF0000"/>
              </w:rPr>
              <w:t>且当前贷款有本金余额、核销余额（包括本金和利息）、表内利息余额、表外利息余额的客户</w:t>
            </w:r>
            <w:commentRangeEnd w:id="0"/>
            <w:ins w:id="1" w:author="User" w:date="2020-12-21T15:18:00Z">
              <w:r w:rsidR="005D6B1E">
                <w:rPr>
                  <w:rFonts w:hint="eastAsia"/>
                  <w:color w:val="FF0000"/>
                </w:rPr>
                <w:t>（其中</w:t>
              </w:r>
              <w:r w:rsidR="005D6B1E">
                <w:rPr>
                  <w:color w:val="FF0000"/>
                </w:rPr>
                <w:t>任何一个大于</w:t>
              </w:r>
              <w:r w:rsidR="005D6B1E">
                <w:rPr>
                  <w:rFonts w:hint="eastAsia"/>
                  <w:color w:val="FF0000"/>
                </w:rPr>
                <w:t>0</w:t>
              </w:r>
              <w:r w:rsidR="005D6B1E">
                <w:rPr>
                  <w:rFonts w:hint="eastAsia"/>
                  <w:color w:val="FF0000"/>
                </w:rPr>
                <w:t>，</w:t>
              </w:r>
              <w:r w:rsidR="005D6B1E">
                <w:rPr>
                  <w:color w:val="FF0000"/>
                </w:rPr>
                <w:t>建议</w:t>
              </w:r>
              <w:r w:rsidR="005D6B1E">
                <w:rPr>
                  <w:rFonts w:hint="eastAsia"/>
                  <w:color w:val="FF0000"/>
                </w:rPr>
                <w:t>由</w:t>
              </w:r>
              <w:r w:rsidR="005D6B1E">
                <w:rPr>
                  <w:color w:val="FF0000"/>
                </w:rPr>
                <w:t>大数据数值该部分数据给</w:t>
              </w:r>
            </w:ins>
            <w:ins w:id="2" w:author="User" w:date="2020-12-21T15:19:00Z">
              <w:r w:rsidR="005D6B1E">
                <w:rPr>
                  <w:color w:val="FF0000"/>
                </w:rPr>
                <w:t>贷后管理系统，贷后管理系统判断该值上述条件，且该值大于</w:t>
              </w:r>
              <w:r w:rsidR="005D6B1E">
                <w:rPr>
                  <w:rFonts w:hint="eastAsia"/>
                  <w:color w:val="FF0000"/>
                </w:rPr>
                <w:t>0</w:t>
              </w:r>
              <w:r w:rsidR="005D6B1E">
                <w:rPr>
                  <w:rFonts w:hint="eastAsia"/>
                  <w:color w:val="FF0000"/>
                </w:rPr>
                <w:t>则</w:t>
              </w:r>
              <w:r w:rsidR="005D6B1E">
                <w:rPr>
                  <w:color w:val="FF0000"/>
                </w:rPr>
                <w:t>处理</w:t>
              </w:r>
            </w:ins>
            <w:ins w:id="3" w:author="User" w:date="2020-12-21T15:18:00Z">
              <w:r w:rsidR="005D6B1E">
                <w:rPr>
                  <w:rFonts w:hint="eastAsia"/>
                  <w:color w:val="FF0000"/>
                </w:rPr>
                <w:t>）</w:t>
              </w:r>
            </w:ins>
            <w:r>
              <w:commentReference w:id="0"/>
            </w:r>
            <w:r>
              <w:rPr>
                <w:rFonts w:hint="eastAsia"/>
              </w:rPr>
              <w:t>，进入强则规则处理名单，每天跑数处理。排除当前信用卡账户状态为非正常的客户与</w:t>
            </w:r>
            <w:commentRangeStart w:id="4"/>
            <w:r>
              <w:rPr>
                <w:rFonts w:hint="eastAsia"/>
              </w:rPr>
              <w:t>单笔贷款白名单</w:t>
            </w:r>
            <w:commentRangeEnd w:id="4"/>
            <w:r>
              <w:commentReference w:id="4"/>
            </w:r>
            <w:r>
              <w:rPr>
                <w:rFonts w:hint="eastAsia"/>
              </w:rPr>
              <w:t>（冒名贷款</w:t>
            </w:r>
            <w:r w:rsidR="00206278">
              <w:rPr>
                <w:rFonts w:hint="eastAsia"/>
              </w:rPr>
              <w:t>，</w:t>
            </w:r>
            <w:r w:rsidR="00206278">
              <w:t>在白名单类型下增加</w:t>
            </w:r>
            <w:r w:rsidR="00206278">
              <w:rPr>
                <w:rFonts w:hint="eastAsia"/>
              </w:rPr>
              <w:t>贷款</w:t>
            </w:r>
            <w:r w:rsidR="00206278">
              <w:t>白名单类型，可手工或</w:t>
            </w:r>
            <w:r w:rsidR="00206278">
              <w:t>Excel</w:t>
            </w:r>
            <w:r w:rsidR="00206278">
              <w:t>导入</w:t>
            </w:r>
            <w:r>
              <w:rPr>
                <w:rFonts w:hint="eastAsia"/>
              </w:rPr>
              <w:t>）。</w:t>
            </w:r>
          </w:p>
        </w:tc>
        <w:tc>
          <w:tcPr>
            <w:tcW w:w="4300" w:type="dxa"/>
            <w:vMerge w:val="restart"/>
          </w:tcPr>
          <w:p w14:paraId="7756DE70" w14:textId="77777777" w:rsidR="00B60F68" w:rsidRDefault="00BC59D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当前账户透支余额大于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，下止付代码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。授信额度大于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万元的同时降额至【取整（透支余额</w:t>
            </w:r>
            <w:r>
              <w:rPr>
                <w:rFonts w:hint="eastAsia"/>
              </w:rPr>
              <w:t>/1000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*1000+1000</w:t>
            </w:r>
            <w:r>
              <w:rPr>
                <w:rFonts w:hint="eastAsia"/>
              </w:rPr>
              <w:t>】，最低降至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万元。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当前账户透支余额小于等于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，如为公务卡（</w:t>
            </w:r>
            <w:r>
              <w:rPr>
                <w:rFonts w:hint="eastAsia"/>
              </w:rPr>
              <w:t>5001/5101</w:t>
            </w:r>
            <w:r>
              <w:rPr>
                <w:rFonts w:hint="eastAsia"/>
              </w:rPr>
              <w:t>），授信额度降为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；如为非公务卡客户，下止付代码</w:t>
            </w:r>
            <w:r>
              <w:rPr>
                <w:rFonts w:hint="eastAsia"/>
              </w:rPr>
              <w:t>BA</w:t>
            </w:r>
            <w:r>
              <w:rPr>
                <w:rFonts w:hint="eastAsia"/>
              </w:rPr>
              <w:t>。同时授信额度大于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万元的降至授信额度</w:t>
            </w:r>
            <w:r>
              <w:rPr>
                <w:rFonts w:hint="eastAsia"/>
              </w:rPr>
              <w:t>*10%</w:t>
            </w:r>
            <w:r>
              <w:rPr>
                <w:rFonts w:hint="eastAsia"/>
              </w:rPr>
              <w:t>，最低降至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万元。（新核心同一客户降额其中任一账户）</w:t>
            </w:r>
          </w:p>
        </w:tc>
      </w:tr>
      <w:tr w:rsidR="00B60F68" w14:paraId="0078D7A0" w14:textId="77777777">
        <w:trPr>
          <w:trHeight w:val="1320"/>
        </w:trPr>
        <w:tc>
          <w:tcPr>
            <w:tcW w:w="1080" w:type="dxa"/>
            <w:noWrap/>
          </w:tcPr>
          <w:p w14:paraId="552D30C8" w14:textId="77777777" w:rsidR="00B60F68" w:rsidRDefault="00BC59D7">
            <w:r>
              <w:rPr>
                <w:rFonts w:hint="eastAsia"/>
              </w:rPr>
              <w:t>2</w:t>
            </w:r>
          </w:p>
        </w:tc>
        <w:tc>
          <w:tcPr>
            <w:tcW w:w="2200" w:type="dxa"/>
            <w:noWrap/>
          </w:tcPr>
          <w:p w14:paraId="41B5511B" w14:textId="77777777" w:rsidR="00B60F68" w:rsidRDefault="00BC59D7">
            <w:r>
              <w:rPr>
                <w:rFonts w:hint="eastAsia"/>
              </w:rPr>
              <w:t>人行重要提示名单</w:t>
            </w:r>
          </w:p>
        </w:tc>
        <w:tc>
          <w:tcPr>
            <w:tcW w:w="7180" w:type="dxa"/>
          </w:tcPr>
          <w:p w14:paraId="63F55A97" w14:textId="77777777" w:rsidR="00B60F68" w:rsidRDefault="00BC59D7">
            <w:r>
              <w:rPr>
                <w:rFonts w:hint="eastAsia"/>
              </w:rPr>
              <w:t>对名单原因类型为</w:t>
            </w:r>
            <w:r>
              <w:rPr>
                <w:rFonts w:hint="eastAsia"/>
              </w:rPr>
              <w:t>C0101</w:t>
            </w:r>
            <w:r>
              <w:rPr>
                <w:rFonts w:hint="eastAsia"/>
              </w:rPr>
              <w:t>（他行五级分类新增不良）、</w:t>
            </w:r>
            <w:r>
              <w:rPr>
                <w:rFonts w:hint="eastAsia"/>
              </w:rPr>
              <w:t>C0201</w:t>
            </w:r>
            <w:r>
              <w:rPr>
                <w:rFonts w:hint="eastAsia"/>
              </w:rPr>
              <w:t>（他行新增逾期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天以上）、</w:t>
            </w:r>
            <w:r>
              <w:rPr>
                <w:rFonts w:hint="eastAsia"/>
              </w:rPr>
              <w:t>C0202</w:t>
            </w:r>
            <w:r>
              <w:rPr>
                <w:rFonts w:hint="eastAsia"/>
              </w:rPr>
              <w:t>（他行新增逾期</w:t>
            </w:r>
            <w:r>
              <w:rPr>
                <w:rFonts w:hint="eastAsia"/>
              </w:rPr>
              <w:t>61-90</w:t>
            </w:r>
            <w:r>
              <w:rPr>
                <w:rFonts w:hint="eastAsia"/>
              </w:rPr>
              <w:t>天）、</w:t>
            </w:r>
            <w:r>
              <w:rPr>
                <w:rFonts w:hint="eastAsia"/>
              </w:rPr>
              <w:t>C0301</w:t>
            </w:r>
            <w:r>
              <w:rPr>
                <w:rFonts w:hint="eastAsia"/>
              </w:rPr>
              <w:t>（他行“账户状态”新增“呆账”）、</w:t>
            </w:r>
            <w:r>
              <w:rPr>
                <w:rFonts w:hint="eastAsia"/>
              </w:rPr>
              <w:t>C0401</w:t>
            </w:r>
            <w:r>
              <w:rPr>
                <w:rFonts w:hint="eastAsia"/>
              </w:rPr>
              <w:t>（失信被执行人）对应的信用卡账户进行强规则处理，排除当前信用卡账户状态为非正常的客户。</w:t>
            </w:r>
          </w:p>
        </w:tc>
        <w:tc>
          <w:tcPr>
            <w:tcW w:w="4300" w:type="dxa"/>
            <w:vMerge/>
          </w:tcPr>
          <w:p w14:paraId="56A12E44" w14:textId="77777777" w:rsidR="00B60F68" w:rsidRDefault="00B60F68"/>
        </w:tc>
      </w:tr>
      <w:tr w:rsidR="00B60F68" w14:paraId="27241225" w14:textId="77777777">
        <w:trPr>
          <w:trHeight w:val="990"/>
        </w:trPr>
        <w:tc>
          <w:tcPr>
            <w:tcW w:w="1080" w:type="dxa"/>
            <w:noWrap/>
          </w:tcPr>
          <w:p w14:paraId="36F4BE56" w14:textId="77777777" w:rsidR="00B60F68" w:rsidRDefault="00BC59D7">
            <w:r>
              <w:rPr>
                <w:rFonts w:hint="eastAsia"/>
              </w:rPr>
              <w:t>3</w:t>
            </w:r>
          </w:p>
        </w:tc>
        <w:tc>
          <w:tcPr>
            <w:tcW w:w="2200" w:type="dxa"/>
            <w:noWrap/>
          </w:tcPr>
          <w:p w14:paraId="6636BF55" w14:textId="77777777" w:rsidR="00B60F68" w:rsidRDefault="00BC59D7">
            <w:r>
              <w:rPr>
                <w:rFonts w:hint="eastAsia"/>
              </w:rPr>
              <w:t>多账户异常</w:t>
            </w:r>
          </w:p>
        </w:tc>
        <w:tc>
          <w:tcPr>
            <w:tcW w:w="7180" w:type="dxa"/>
          </w:tcPr>
          <w:p w14:paraId="5D57203B" w14:textId="77777777" w:rsidR="00B60F68" w:rsidRDefault="00BC59D7">
            <w:r>
              <w:rPr>
                <w:rFonts w:hint="eastAsia"/>
              </w:rPr>
              <w:t>同一客户名下有多个信用卡账户（新老核心账户均需查询），其中一个账户为</w:t>
            </w:r>
            <w:r>
              <w:rPr>
                <w:rFonts w:hint="eastAsia"/>
              </w:rPr>
              <w:t>BA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WQ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X3</w:t>
            </w:r>
            <w:r>
              <w:rPr>
                <w:rFonts w:hint="eastAsia"/>
              </w:rPr>
              <w:t>（做参数）状态的，其名下还有其他正常状态账户的，对其正常状态账户使用强规则处理。</w:t>
            </w:r>
          </w:p>
        </w:tc>
        <w:tc>
          <w:tcPr>
            <w:tcW w:w="4300" w:type="dxa"/>
            <w:vMerge/>
          </w:tcPr>
          <w:p w14:paraId="727C570A" w14:textId="77777777" w:rsidR="00B60F68" w:rsidRDefault="00B60F68"/>
        </w:tc>
      </w:tr>
    </w:tbl>
    <w:p w14:paraId="2DD8E47E" w14:textId="77777777" w:rsidR="00B60F68" w:rsidRDefault="00B60F68"/>
    <w:p w14:paraId="74C28173" w14:textId="7E873096" w:rsidR="00B60F68" w:rsidRDefault="00BC59D7">
      <w:r>
        <w:rPr>
          <w:rFonts w:hint="eastAsia"/>
        </w:rPr>
        <w:t>2</w:t>
      </w:r>
      <w:r>
        <w:rPr>
          <w:rFonts w:hint="eastAsia"/>
        </w:rPr>
        <w:t>、强规则管控</w:t>
      </w:r>
      <w:r>
        <w:t>均需增加</w:t>
      </w:r>
      <w:r>
        <w:t>“</w:t>
      </w:r>
      <w:r>
        <w:rPr>
          <w:rFonts w:hint="eastAsia"/>
        </w:rPr>
        <w:t>是否</w:t>
      </w:r>
      <w:r>
        <w:t>人工控制</w:t>
      </w:r>
      <w:r>
        <w:t>”</w:t>
      </w:r>
      <w:r>
        <w:rPr>
          <w:rFonts w:hint="eastAsia"/>
        </w:rPr>
        <w:t>参数</w:t>
      </w:r>
      <w:r>
        <w:t>，当</w:t>
      </w:r>
      <w:r>
        <w:t>“</w:t>
      </w:r>
      <w:r>
        <w:rPr>
          <w:rFonts w:hint="eastAsia"/>
        </w:rPr>
        <w:t>是否</w:t>
      </w:r>
      <w:r>
        <w:t>人工控制</w:t>
      </w:r>
      <w:r>
        <w:t>”</w:t>
      </w:r>
      <w:r>
        <w:rPr>
          <w:rFonts w:hint="eastAsia"/>
        </w:rPr>
        <w:t>选择</w:t>
      </w:r>
      <w:r>
        <w:t>“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，强规则</w:t>
      </w:r>
      <w:r>
        <w:t>处理名单</w:t>
      </w:r>
      <w:r>
        <w:rPr>
          <w:rFonts w:hint="eastAsia"/>
        </w:rPr>
        <w:t>进入</w:t>
      </w:r>
      <w:r>
        <w:t>“</w:t>
      </w:r>
      <w:r>
        <w:rPr>
          <w:rFonts w:hint="eastAsia"/>
        </w:rPr>
        <w:t>强规则</w:t>
      </w:r>
      <w:r>
        <w:t>待操作队列</w:t>
      </w:r>
      <w:r>
        <w:t>”</w:t>
      </w:r>
      <w:r>
        <w:t>，</w:t>
      </w:r>
      <w:r>
        <w:rPr>
          <w:rFonts w:hint="eastAsia"/>
        </w:rPr>
        <w:t>规则</w:t>
      </w:r>
      <w:r>
        <w:t>处理同一个账户仅显示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t>记录，</w:t>
      </w:r>
      <w:r>
        <w:rPr>
          <w:rFonts w:hint="eastAsia"/>
        </w:rPr>
        <w:t>如有</w:t>
      </w:r>
      <w:r>
        <w:t>多种管控原因和规则类型，</w:t>
      </w:r>
      <w:commentRangeStart w:id="5"/>
      <w:r>
        <w:t>每一管控原因和规则</w:t>
      </w:r>
      <w:r>
        <w:rPr>
          <w:rFonts w:hint="eastAsia"/>
        </w:rPr>
        <w:t>类型</w:t>
      </w:r>
      <w:ins w:id="6" w:author="User" w:date="2020-12-21T11:38:00Z">
        <w:r w:rsidR="0057196D">
          <w:rPr>
            <w:rFonts w:hint="eastAsia"/>
          </w:rPr>
          <w:t>以分号（；）隔开</w:t>
        </w:r>
      </w:ins>
      <w:del w:id="7" w:author="User" w:date="2020-12-21T11:38:00Z">
        <w:r w:rsidDel="0057196D">
          <w:delText>回车分行显示</w:delText>
        </w:r>
      </w:del>
      <w:commentRangeEnd w:id="5"/>
      <w:r>
        <w:commentReference w:id="5"/>
      </w:r>
      <w:r>
        <w:t>。</w:t>
      </w:r>
      <w:r>
        <w:rPr>
          <w:rFonts w:hint="eastAsia"/>
        </w:rPr>
        <w:t>授信</w:t>
      </w:r>
      <w:r>
        <w:t>额度</w:t>
      </w:r>
      <w:r>
        <w:rPr>
          <w:rFonts w:hint="eastAsia"/>
        </w:rPr>
        <w:t>、待</w:t>
      </w:r>
      <w:r>
        <w:t>下管控代码</w:t>
      </w:r>
      <w:r>
        <w:rPr>
          <w:rFonts w:hint="eastAsia"/>
        </w:rPr>
        <w:t>及</w:t>
      </w:r>
      <w:r>
        <w:t>降至额度按照</w:t>
      </w:r>
      <w:r>
        <w:rPr>
          <w:rFonts w:hint="eastAsia"/>
        </w:rPr>
        <w:t>实时</w:t>
      </w:r>
      <w:r>
        <w:t>数据显示，并在提交执行时实时查询处理。</w:t>
      </w:r>
    </w:p>
    <w:p w14:paraId="73C50AE1" w14:textId="77777777" w:rsidR="00B60F68" w:rsidRDefault="00B60F68"/>
    <w:p w14:paraId="693F5B36" w14:textId="77777777" w:rsidR="00B60F68" w:rsidRDefault="00BC59D7">
      <w:r>
        <w:rPr>
          <w:noProof/>
        </w:rPr>
        <w:lastRenderedPageBreak/>
        <w:drawing>
          <wp:inline distT="0" distB="0" distL="0" distR="0">
            <wp:extent cx="5274310" cy="31457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8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2206" w14:textId="7C79BC20" w:rsidR="00B60F68" w:rsidRDefault="00BC59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</w:t>
      </w:r>
      <w:r>
        <w:t>强规则待处理队列名单，需点选（</w:t>
      </w:r>
      <w:r>
        <w:rPr>
          <w:rFonts w:hint="eastAsia"/>
        </w:rPr>
        <w:t>单个</w:t>
      </w:r>
      <w:r>
        <w:t>或批量全选）</w:t>
      </w:r>
      <w:r>
        <w:rPr>
          <w:rFonts w:hint="eastAsia"/>
        </w:rPr>
        <w:t>后</w:t>
      </w:r>
      <w:r>
        <w:t>，点击</w:t>
      </w:r>
      <w:r>
        <w:t>“</w:t>
      </w:r>
      <w:r>
        <w:rPr>
          <w:rFonts w:hint="eastAsia"/>
        </w:rPr>
        <w:t>强规则</w:t>
      </w:r>
      <w:r>
        <w:t>执行</w:t>
      </w:r>
      <w:r>
        <w:t>”</w:t>
      </w:r>
      <w:r>
        <w:rPr>
          <w:rFonts w:hint="eastAsia"/>
        </w:rPr>
        <w:t>按钮</w:t>
      </w:r>
      <w:r>
        <w:t>，才能完成案件管控，管控成功的名单</w:t>
      </w:r>
      <w:r>
        <w:rPr>
          <w:rFonts w:hint="eastAsia"/>
        </w:rPr>
        <w:t>进入“强规则</w:t>
      </w:r>
      <w:r>
        <w:t>已处理队列</w:t>
      </w:r>
      <w:r>
        <w:rPr>
          <w:rFonts w:hint="eastAsia"/>
        </w:rPr>
        <w:t>”，</w:t>
      </w:r>
      <w:r>
        <w:t>所有执行强规则处理名单</w:t>
      </w:r>
      <w:r>
        <w:rPr>
          <w:rFonts w:hint="eastAsia"/>
        </w:rPr>
        <w:t>（成功</w:t>
      </w:r>
      <w:r>
        <w:t>和未成功</w:t>
      </w:r>
      <w:r>
        <w:rPr>
          <w:rFonts w:hint="eastAsia"/>
        </w:rPr>
        <w:t>）</w:t>
      </w:r>
      <w:r>
        <w:t>进入</w:t>
      </w:r>
      <w:r>
        <w:rPr>
          <w:rFonts w:hint="eastAsia"/>
        </w:rPr>
        <w:t>“</w:t>
      </w:r>
      <w:r>
        <w:t>强规则</w:t>
      </w:r>
      <w:r>
        <w:rPr>
          <w:rFonts w:hint="eastAsia"/>
        </w:rPr>
        <w:t>处理</w:t>
      </w:r>
      <w:r>
        <w:t>日志</w:t>
      </w:r>
      <w:r>
        <w:rPr>
          <w:rFonts w:hint="eastAsia"/>
        </w:rPr>
        <w:t>”。</w:t>
      </w:r>
      <w:r>
        <w:t>“</w:t>
      </w:r>
      <w:r>
        <w:rPr>
          <w:rFonts w:hint="eastAsia"/>
        </w:rPr>
        <w:t>强规则</w:t>
      </w:r>
      <w:r>
        <w:t>执行</w:t>
      </w:r>
      <w:r>
        <w:t>”</w:t>
      </w:r>
      <w:r>
        <w:rPr>
          <w:rFonts w:hint="eastAsia"/>
        </w:rPr>
        <w:t>需</w:t>
      </w:r>
      <w:r>
        <w:t>做同步复核，即点击按钮提示复核框，</w:t>
      </w:r>
      <w:commentRangeStart w:id="8"/>
      <w:r>
        <w:t>需输入同</w:t>
      </w:r>
      <w:r>
        <w:rPr>
          <w:rFonts w:hint="eastAsia"/>
        </w:rPr>
        <w:t>层级</w:t>
      </w:r>
      <w:r>
        <w:t>岗位或更高层级岗位</w:t>
      </w:r>
      <w:ins w:id="9" w:author="User" w:date="2020-12-21T11:38:00Z">
        <w:r w:rsidR="0057196D">
          <w:rPr>
            <w:rFonts w:hint="eastAsia"/>
          </w:rPr>
          <w:t>（同一级行）</w:t>
        </w:r>
      </w:ins>
      <w:r>
        <w:t>权限用户名和密码</w:t>
      </w:r>
      <w:commentRangeEnd w:id="8"/>
      <w:r>
        <w:commentReference w:id="8"/>
      </w:r>
      <w:r>
        <w:t>，确认后方可执行。</w:t>
      </w:r>
    </w:p>
    <w:p w14:paraId="086298C2" w14:textId="77777777" w:rsidR="00B60F68" w:rsidRDefault="00BC59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）名单</w:t>
      </w:r>
      <w:r>
        <w:t>查询条件包括姓名、身份证号</w:t>
      </w:r>
      <w:r>
        <w:rPr>
          <w:rFonts w:hint="eastAsia"/>
        </w:rPr>
        <w:t>、账户</w:t>
      </w:r>
      <w:r>
        <w:t>号、卡号、分支行</w:t>
      </w:r>
      <w:r>
        <w:rPr>
          <w:rFonts w:hint="eastAsia"/>
        </w:rPr>
        <w:t>和</w:t>
      </w:r>
      <w:r>
        <w:t>规则类型，可单个也可组合查询</w:t>
      </w:r>
      <w:r>
        <w:rPr>
          <w:rFonts w:hint="eastAsia"/>
        </w:rPr>
        <w:t>。</w:t>
      </w:r>
    </w:p>
    <w:p w14:paraId="498B00B9" w14:textId="77777777" w:rsidR="00B60F68" w:rsidRDefault="00BC59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）账户号：多账户</w:t>
      </w:r>
      <w:r>
        <w:t>管控</w:t>
      </w:r>
      <w:r>
        <w:rPr>
          <w:rFonts w:hint="eastAsia"/>
        </w:rPr>
        <w:t>、</w:t>
      </w:r>
      <w:r>
        <w:t>行内贷款不良、人行预警类型</w:t>
      </w:r>
      <w:r>
        <w:rPr>
          <w:rFonts w:hint="eastAsia"/>
        </w:rPr>
        <w:t>均</w:t>
      </w:r>
      <w:r>
        <w:t>代表正常状态的账户号</w:t>
      </w:r>
      <w:r>
        <w:rPr>
          <w:rFonts w:hint="eastAsia"/>
        </w:rPr>
        <w:t>。如</w:t>
      </w:r>
      <w:r>
        <w:t>客户存在多个正常</w:t>
      </w:r>
      <w:r>
        <w:rPr>
          <w:rFonts w:hint="eastAsia"/>
        </w:rPr>
        <w:t>状态</w:t>
      </w:r>
      <w:r>
        <w:t>账户的，逐条列示。</w:t>
      </w:r>
    </w:p>
    <w:p w14:paraId="74A7A686" w14:textId="2F6A22AE" w:rsidR="00B60F68" w:rsidDel="0057196D" w:rsidRDefault="00BC59D7">
      <w:pPr>
        <w:rPr>
          <w:del w:id="10" w:author="User" w:date="2020-12-21T11:39:00Z"/>
        </w:rPr>
      </w:pPr>
      <w:del w:id="11" w:author="User" w:date="2020-12-21T11:39:00Z">
        <w:r w:rsidDel="0057196D">
          <w:rPr>
            <w:rFonts w:hint="eastAsia"/>
          </w:rPr>
          <w:delText>（</w:delText>
        </w:r>
        <w:r w:rsidDel="0057196D">
          <w:rPr>
            <w:rFonts w:hint="eastAsia"/>
          </w:rPr>
          <w:delText>4</w:delText>
        </w:r>
        <w:r w:rsidDel="0057196D">
          <w:rPr>
            <w:rFonts w:hint="eastAsia"/>
          </w:rPr>
          <w:delText>）卡号</w:delText>
        </w:r>
        <w:r w:rsidDel="0057196D">
          <w:delText>：</w:delText>
        </w:r>
        <w:commentRangeStart w:id="12"/>
        <w:r w:rsidDel="0057196D">
          <w:delText>按照</w:delText>
        </w:r>
        <w:r w:rsidDel="0057196D">
          <w:delText>“</w:delText>
        </w:r>
        <w:r w:rsidDel="0057196D">
          <w:rPr>
            <w:rFonts w:hint="eastAsia"/>
          </w:rPr>
          <w:delText>综合</w:delText>
        </w:r>
        <w:r w:rsidDel="0057196D">
          <w:delText>查询队列</w:delText>
        </w:r>
        <w:r w:rsidDel="0057196D">
          <w:delText>”</w:delText>
        </w:r>
        <w:r w:rsidDel="0057196D">
          <w:rPr>
            <w:rFonts w:hint="eastAsia"/>
          </w:rPr>
          <w:delText>账号</w:delText>
        </w:r>
        <w:r w:rsidDel="0057196D">
          <w:delText>对应卡号逻辑显示</w:delText>
        </w:r>
        <w:commentRangeEnd w:id="12"/>
        <w:r w:rsidDel="0057196D">
          <w:commentReference w:id="12"/>
        </w:r>
        <w:r w:rsidDel="0057196D">
          <w:delText>。</w:delText>
        </w:r>
        <w:r w:rsidR="00502887" w:rsidDel="0057196D">
          <w:rPr>
            <w:rFonts w:hint="eastAsia"/>
          </w:rPr>
          <w:delText>（删除</w:delText>
        </w:r>
        <w:r w:rsidR="00502887" w:rsidDel="0057196D">
          <w:delText>字段及筛选项</w:delText>
        </w:r>
        <w:r w:rsidR="00502887" w:rsidDel="0057196D">
          <w:rPr>
            <w:rFonts w:hint="eastAsia"/>
          </w:rPr>
          <w:delText>）</w:delText>
        </w:r>
      </w:del>
    </w:p>
    <w:p w14:paraId="166E6905" w14:textId="15670559" w:rsidR="00B60F68" w:rsidRDefault="00BC59D7">
      <w:r>
        <w:rPr>
          <w:rFonts w:hint="eastAsia"/>
        </w:rPr>
        <w:t>（</w:t>
      </w:r>
      <w:del w:id="13" w:author="User" w:date="2020-12-21T11:39:00Z">
        <w:r w:rsidDel="0057196D">
          <w:rPr>
            <w:rFonts w:hint="eastAsia"/>
          </w:rPr>
          <w:delText>5</w:delText>
        </w:r>
      </w:del>
      <w:ins w:id="14" w:author="User" w:date="2020-12-21T11:39:00Z">
        <w:r w:rsidR="0057196D">
          <w:t>4</w:t>
        </w:r>
      </w:ins>
      <w:r>
        <w:rPr>
          <w:rFonts w:hint="eastAsia"/>
        </w:rPr>
        <w:t>）授信</w:t>
      </w:r>
      <w:r>
        <w:t>额度：该正常账户的</w:t>
      </w:r>
      <w:r>
        <w:rPr>
          <w:rFonts w:hint="eastAsia"/>
        </w:rPr>
        <w:t>普通</w:t>
      </w:r>
      <w:r>
        <w:t>授信额度。</w:t>
      </w:r>
    </w:p>
    <w:p w14:paraId="24BFAF4C" w14:textId="387EB805" w:rsidR="00B60F68" w:rsidRDefault="00BC59D7">
      <w:r>
        <w:rPr>
          <w:rFonts w:hint="eastAsia"/>
        </w:rPr>
        <w:t>（</w:t>
      </w:r>
      <w:del w:id="15" w:author="User" w:date="2020-12-21T11:39:00Z">
        <w:r w:rsidDel="0057196D">
          <w:rPr>
            <w:rFonts w:hint="eastAsia"/>
          </w:rPr>
          <w:delText>6</w:delText>
        </w:r>
      </w:del>
      <w:ins w:id="16" w:author="User" w:date="2020-12-21T11:39:00Z">
        <w:r w:rsidR="0057196D">
          <w:t>5</w:t>
        </w:r>
      </w:ins>
      <w:r>
        <w:rPr>
          <w:rFonts w:hint="eastAsia"/>
        </w:rPr>
        <w:t>）待</w:t>
      </w:r>
      <w:r>
        <w:t>下管控代码：</w:t>
      </w:r>
      <w:r>
        <w:rPr>
          <w:rFonts w:hint="eastAsia"/>
        </w:rPr>
        <w:t>即</w:t>
      </w:r>
      <w:r>
        <w:t>该正常账户按照</w:t>
      </w:r>
      <w:r>
        <w:rPr>
          <w:rFonts w:hint="eastAsia"/>
        </w:rPr>
        <w:t>强规则</w:t>
      </w:r>
      <w:r>
        <w:t>逻辑</w:t>
      </w:r>
      <w:r>
        <w:rPr>
          <w:rFonts w:hint="eastAsia"/>
        </w:rPr>
        <w:t>应</w:t>
      </w:r>
      <w:r>
        <w:t>下的</w:t>
      </w:r>
      <w:r>
        <w:rPr>
          <w:rFonts w:hint="eastAsia"/>
        </w:rPr>
        <w:t>账户</w:t>
      </w:r>
      <w:r>
        <w:t>管控代码，如不下代码，则显示为空</w:t>
      </w:r>
      <w:r>
        <w:rPr>
          <w:rFonts w:hint="eastAsia"/>
        </w:rPr>
        <w:t>。</w:t>
      </w:r>
    </w:p>
    <w:p w14:paraId="68B4BF36" w14:textId="6C8FE399" w:rsidR="00B60F68" w:rsidRDefault="00BC59D7">
      <w:r>
        <w:rPr>
          <w:rFonts w:hint="eastAsia"/>
        </w:rPr>
        <w:t>（</w:t>
      </w:r>
      <w:del w:id="17" w:author="User" w:date="2020-12-21T11:39:00Z">
        <w:r w:rsidDel="0057196D">
          <w:rPr>
            <w:rFonts w:hint="eastAsia"/>
          </w:rPr>
          <w:delText>7</w:delText>
        </w:r>
      </w:del>
      <w:ins w:id="18" w:author="User" w:date="2020-12-21T11:39:00Z">
        <w:r w:rsidR="0057196D">
          <w:t>6</w:t>
        </w:r>
      </w:ins>
      <w:r>
        <w:rPr>
          <w:rFonts w:hint="eastAsia"/>
        </w:rPr>
        <w:t>）降</w:t>
      </w:r>
      <w:r>
        <w:t>至额度：经强规则逻辑处理后应降至的额度</w:t>
      </w:r>
      <w:r>
        <w:rPr>
          <w:rFonts w:hint="eastAsia"/>
        </w:rPr>
        <w:t>，</w:t>
      </w:r>
      <w:r>
        <w:t>未降额则显示</w:t>
      </w:r>
      <w:r>
        <w:rPr>
          <w:rFonts w:hint="eastAsia"/>
        </w:rPr>
        <w:t>为空</w:t>
      </w:r>
      <w:r>
        <w:t>。（</w:t>
      </w:r>
      <w:r>
        <w:rPr>
          <w:rFonts w:hint="eastAsia"/>
        </w:rPr>
        <w:t>针对</w:t>
      </w:r>
      <w:r>
        <w:t>普通授信额度）</w:t>
      </w:r>
    </w:p>
    <w:p w14:paraId="79187B31" w14:textId="26E3D305" w:rsidR="00B60F68" w:rsidRDefault="00BC59D7">
      <w:r>
        <w:rPr>
          <w:rFonts w:hint="eastAsia"/>
        </w:rPr>
        <w:t>（</w:t>
      </w:r>
      <w:del w:id="19" w:author="User" w:date="2020-12-21T11:39:00Z">
        <w:r w:rsidDel="0057196D">
          <w:rPr>
            <w:rFonts w:hint="eastAsia"/>
          </w:rPr>
          <w:delText>8</w:delText>
        </w:r>
      </w:del>
      <w:ins w:id="20" w:author="User" w:date="2020-12-21T11:39:00Z">
        <w:r w:rsidR="0057196D">
          <w:t>7</w:t>
        </w:r>
      </w:ins>
      <w:r>
        <w:rPr>
          <w:rFonts w:hint="eastAsia"/>
        </w:rPr>
        <w:t>）贷款</w:t>
      </w:r>
      <w:r>
        <w:t>五级分类：</w:t>
      </w:r>
      <w:r>
        <w:rPr>
          <w:rFonts w:hint="eastAsia"/>
        </w:rPr>
        <w:t>客户</w:t>
      </w:r>
      <w:r>
        <w:t>在行内有贷款的，均需</w:t>
      </w:r>
      <w:r>
        <w:rPr>
          <w:rFonts w:hint="eastAsia"/>
        </w:rPr>
        <w:t>显示</w:t>
      </w:r>
      <w:r>
        <w:t>行内贷款五级</w:t>
      </w:r>
      <w:r>
        <w:rPr>
          <w:rFonts w:hint="eastAsia"/>
        </w:rPr>
        <w:t>分类</w:t>
      </w:r>
      <w:r>
        <w:t>情况，客户有多笔贷款多种五级分类情况的，仅显示其中一种，优先级按照损失</w:t>
      </w:r>
      <w:r>
        <w:rPr>
          <w:rFonts w:hint="eastAsia"/>
        </w:rPr>
        <w:t>&gt;</w:t>
      </w:r>
      <w:r>
        <w:rPr>
          <w:rFonts w:hint="eastAsia"/>
        </w:rPr>
        <w:t>可疑</w:t>
      </w:r>
      <w:r>
        <w:rPr>
          <w:rFonts w:hint="eastAsia"/>
        </w:rPr>
        <w:t>&gt;</w:t>
      </w:r>
      <w:r>
        <w:rPr>
          <w:rFonts w:hint="eastAsia"/>
        </w:rPr>
        <w:t>次级</w:t>
      </w:r>
      <w:r>
        <w:rPr>
          <w:rFonts w:hint="eastAsia"/>
        </w:rPr>
        <w:t>&gt;</w:t>
      </w:r>
      <w:r>
        <w:rPr>
          <w:rFonts w:hint="eastAsia"/>
        </w:rPr>
        <w:t>关注</w:t>
      </w:r>
      <w:r>
        <w:rPr>
          <w:rFonts w:hint="eastAsia"/>
        </w:rPr>
        <w:t>&gt;</w:t>
      </w:r>
      <w:r>
        <w:rPr>
          <w:rFonts w:hint="eastAsia"/>
        </w:rPr>
        <w:t>未分类</w:t>
      </w:r>
      <w:r>
        <w:rPr>
          <w:rFonts w:hint="eastAsia"/>
        </w:rPr>
        <w:t>&gt;</w:t>
      </w:r>
      <w:r>
        <w:rPr>
          <w:rFonts w:hint="eastAsia"/>
        </w:rPr>
        <w:t>正常，</w:t>
      </w:r>
      <w:r>
        <w:t>显示中文</w:t>
      </w:r>
      <w:r>
        <w:rPr>
          <w:rFonts w:hint="eastAsia"/>
        </w:rPr>
        <w:t>名称</w:t>
      </w:r>
      <w:r>
        <w:t>，对应关系为：</w:t>
      </w:r>
      <w:r>
        <w:rPr>
          <w:rFonts w:hint="eastAsia"/>
        </w:rPr>
        <w:t>10</w:t>
      </w:r>
      <w:r>
        <w:t>-</w:t>
      </w:r>
      <w:r>
        <w:rPr>
          <w:rFonts w:hint="eastAsia"/>
        </w:rPr>
        <w:t>正常</w:t>
      </w:r>
      <w:r>
        <w:t>，</w:t>
      </w:r>
      <w:r>
        <w:rPr>
          <w:rFonts w:hint="eastAsia"/>
        </w:rPr>
        <w:t>20</w:t>
      </w:r>
      <w:r>
        <w:t>-</w:t>
      </w:r>
      <w:r>
        <w:t>关注，</w:t>
      </w:r>
      <w:r>
        <w:rPr>
          <w:rFonts w:hint="eastAsia"/>
        </w:rPr>
        <w:t>30</w:t>
      </w:r>
      <w:r>
        <w:t>-</w:t>
      </w:r>
      <w:r>
        <w:t>次级，</w:t>
      </w:r>
      <w:r>
        <w:rPr>
          <w:rFonts w:hint="eastAsia"/>
        </w:rPr>
        <w:t>40</w:t>
      </w:r>
      <w:r>
        <w:t>-</w:t>
      </w:r>
      <w:r>
        <w:rPr>
          <w:rFonts w:hint="eastAsia"/>
        </w:rPr>
        <w:t>可疑</w:t>
      </w:r>
      <w:r>
        <w:t>，</w:t>
      </w:r>
      <w:r>
        <w:rPr>
          <w:rFonts w:hint="eastAsia"/>
        </w:rPr>
        <w:t>50</w:t>
      </w:r>
      <w:r>
        <w:t>-</w:t>
      </w:r>
      <w:r>
        <w:t>损失，</w:t>
      </w:r>
      <w:r>
        <w:rPr>
          <w:rFonts w:hint="eastAsia"/>
        </w:rPr>
        <w:t>00</w:t>
      </w:r>
      <w:r>
        <w:t>-</w:t>
      </w:r>
      <w:r>
        <w:t>未分类。</w:t>
      </w:r>
    </w:p>
    <w:p w14:paraId="3B3AFB51" w14:textId="2ADED03A" w:rsidR="00B60F68" w:rsidRDefault="00BC59D7">
      <w:r>
        <w:rPr>
          <w:rFonts w:hint="eastAsia"/>
        </w:rPr>
        <w:t>（</w:t>
      </w:r>
      <w:del w:id="21" w:author="User" w:date="2020-12-21T11:39:00Z">
        <w:r w:rsidDel="0057196D">
          <w:rPr>
            <w:rFonts w:hint="eastAsia"/>
          </w:rPr>
          <w:delText>9</w:delText>
        </w:r>
      </w:del>
      <w:ins w:id="22" w:author="User" w:date="2020-12-21T11:39:00Z">
        <w:r w:rsidR="0057196D">
          <w:t>8</w:t>
        </w:r>
      </w:ins>
      <w:r>
        <w:rPr>
          <w:rFonts w:hint="eastAsia"/>
        </w:rPr>
        <w:t>）另一</w:t>
      </w:r>
      <w:r>
        <w:t>账户代码和另一账户号：仅适用于多账户管控类型，行内贷款不良与人行预警均不显示，</w:t>
      </w:r>
      <w:r>
        <w:rPr>
          <w:rFonts w:hint="eastAsia"/>
        </w:rPr>
        <w:t>客户</w:t>
      </w:r>
      <w:r>
        <w:t>如有多个账户</w:t>
      </w:r>
      <w:r>
        <w:rPr>
          <w:rFonts w:hint="eastAsia"/>
        </w:rPr>
        <w:t>已下</w:t>
      </w:r>
      <w:r>
        <w:t>代码的，仅显示其中一个非正常状态</w:t>
      </w:r>
      <w:r>
        <w:rPr>
          <w:rFonts w:hint="eastAsia"/>
        </w:rPr>
        <w:t>账户</w:t>
      </w:r>
      <w:r>
        <w:t>，</w:t>
      </w:r>
      <w:commentRangeStart w:id="23"/>
      <w:r>
        <w:t>显示优先级为</w:t>
      </w:r>
      <w:r>
        <w:t>Z&gt;H&gt;O&gt;DY&gt;BA</w:t>
      </w:r>
      <w:r>
        <w:rPr>
          <w:rFonts w:hint="eastAsia"/>
        </w:rPr>
        <w:t>&gt;W&gt;X&gt;X1&gt;X3</w:t>
      </w:r>
      <w:r>
        <w:rPr>
          <w:rFonts w:hint="eastAsia"/>
        </w:rPr>
        <w:t>。</w:t>
      </w:r>
      <w:del w:id="24" w:author="User" w:date="2020-12-21T11:39:00Z">
        <w:r w:rsidDel="0057196D">
          <w:rPr>
            <w:rFonts w:hint="eastAsia"/>
          </w:rPr>
          <w:delText>新加入</w:delText>
        </w:r>
        <w:r w:rsidDel="0057196D">
          <w:delText>代码按照加入时间，依次往后</w:delText>
        </w:r>
      </w:del>
      <w:commentRangeEnd w:id="23"/>
      <w:r>
        <w:commentReference w:id="23"/>
      </w:r>
      <w:r>
        <w:t>。</w:t>
      </w:r>
    </w:p>
    <w:p w14:paraId="77322295" w14:textId="7EBF824A" w:rsidR="00B60F68" w:rsidRDefault="00BC59D7">
      <w:r>
        <w:rPr>
          <w:rFonts w:hint="eastAsia"/>
        </w:rPr>
        <w:t>（</w:t>
      </w:r>
      <w:del w:id="25" w:author="User" w:date="2020-12-21T11:39:00Z">
        <w:r w:rsidDel="0057196D">
          <w:rPr>
            <w:rFonts w:hint="eastAsia"/>
          </w:rPr>
          <w:delText>10</w:delText>
        </w:r>
      </w:del>
      <w:ins w:id="26" w:author="User" w:date="2020-12-21T11:39:00Z">
        <w:r w:rsidR="0057196D">
          <w:t>9</w:t>
        </w:r>
      </w:ins>
      <w:r>
        <w:rPr>
          <w:rFonts w:hint="eastAsia"/>
        </w:rPr>
        <w:t>）管控</w:t>
      </w:r>
      <w:r>
        <w:t>原因：</w:t>
      </w:r>
      <w:r>
        <w:rPr>
          <w:rFonts w:hint="eastAsia"/>
        </w:rPr>
        <w:t>对应规则</w:t>
      </w:r>
      <w:r>
        <w:t>类型为</w:t>
      </w:r>
      <w:r>
        <w:t>“</w:t>
      </w:r>
      <w:r>
        <w:rPr>
          <w:rFonts w:hint="eastAsia"/>
        </w:rPr>
        <w:t>本行</w:t>
      </w:r>
      <w:r>
        <w:t>贷款不良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如下</w:t>
      </w:r>
      <w:r>
        <w:t>代码对应值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多账户</w:t>
      </w:r>
      <w:r>
        <w:t>异常</w:t>
      </w:r>
      <w:r>
        <w:t>”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402"/>
      </w:tblGrid>
      <w:tr w:rsidR="00B60F68" w14:paraId="78271EC3" w14:textId="77777777">
        <w:trPr>
          <w:jc w:val="center"/>
        </w:trPr>
        <w:tc>
          <w:tcPr>
            <w:tcW w:w="1413" w:type="dxa"/>
          </w:tcPr>
          <w:p w14:paraId="5965B0E1" w14:textId="77777777" w:rsidR="00B60F68" w:rsidRDefault="00BC59D7">
            <w:pPr>
              <w:jc w:val="center"/>
            </w:pPr>
            <w:r>
              <w:rPr>
                <w:rFonts w:hint="eastAsia"/>
              </w:rPr>
              <w:t>管控</w:t>
            </w:r>
            <w:r>
              <w:t>原因码</w:t>
            </w:r>
          </w:p>
        </w:tc>
        <w:tc>
          <w:tcPr>
            <w:tcW w:w="3402" w:type="dxa"/>
          </w:tcPr>
          <w:p w14:paraId="2D3F803B" w14:textId="77777777" w:rsidR="00B60F68" w:rsidRDefault="00BC59D7">
            <w:pPr>
              <w:jc w:val="center"/>
            </w:pPr>
            <w:r>
              <w:rPr>
                <w:rFonts w:hint="eastAsia"/>
              </w:rPr>
              <w:t>中文</w:t>
            </w:r>
            <w:r>
              <w:t>描述</w:t>
            </w:r>
          </w:p>
        </w:tc>
      </w:tr>
      <w:tr w:rsidR="00B60F68" w14:paraId="03835FC2" w14:textId="77777777">
        <w:trPr>
          <w:jc w:val="center"/>
        </w:trPr>
        <w:tc>
          <w:tcPr>
            <w:tcW w:w="1413" w:type="dxa"/>
          </w:tcPr>
          <w:p w14:paraId="0FD41C0C" w14:textId="77777777" w:rsidR="00B60F68" w:rsidRDefault="00BC59D7">
            <w:pPr>
              <w:jc w:val="center"/>
            </w:pPr>
            <w:r>
              <w:rPr>
                <w:rFonts w:hint="eastAsia"/>
              </w:rPr>
              <w:t>C</w:t>
            </w:r>
            <w:r>
              <w:t>0101</w:t>
            </w:r>
          </w:p>
        </w:tc>
        <w:tc>
          <w:tcPr>
            <w:tcW w:w="3402" w:type="dxa"/>
          </w:tcPr>
          <w:p w14:paraId="5744BFEA" w14:textId="77777777" w:rsidR="00B60F68" w:rsidRDefault="00BC59D7">
            <w:pPr>
              <w:jc w:val="center"/>
            </w:pPr>
            <w:r>
              <w:rPr>
                <w:rFonts w:hint="eastAsia"/>
              </w:rPr>
              <w:t>他行</w:t>
            </w:r>
            <w:r>
              <w:t>五级分类新增不良</w:t>
            </w:r>
          </w:p>
        </w:tc>
      </w:tr>
      <w:tr w:rsidR="00B60F68" w14:paraId="66A9294C" w14:textId="77777777">
        <w:trPr>
          <w:jc w:val="center"/>
        </w:trPr>
        <w:tc>
          <w:tcPr>
            <w:tcW w:w="1413" w:type="dxa"/>
          </w:tcPr>
          <w:p w14:paraId="61FD5098" w14:textId="77777777" w:rsidR="00B60F68" w:rsidRDefault="00BC59D7">
            <w:pPr>
              <w:jc w:val="center"/>
            </w:pPr>
            <w:r>
              <w:rPr>
                <w:rFonts w:hint="eastAsia"/>
              </w:rPr>
              <w:t>C</w:t>
            </w:r>
            <w:r>
              <w:t>0201</w:t>
            </w:r>
          </w:p>
        </w:tc>
        <w:tc>
          <w:tcPr>
            <w:tcW w:w="3402" w:type="dxa"/>
          </w:tcPr>
          <w:p w14:paraId="4E09BD1F" w14:textId="77777777" w:rsidR="00B60F68" w:rsidRDefault="00BC59D7">
            <w:pPr>
              <w:jc w:val="center"/>
            </w:pPr>
            <w:r>
              <w:rPr>
                <w:rFonts w:hint="eastAsia"/>
              </w:rPr>
              <w:t>他行</w:t>
            </w:r>
            <w:r>
              <w:t>新增逾期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天</w:t>
            </w:r>
            <w:r>
              <w:t>以上</w:t>
            </w:r>
          </w:p>
        </w:tc>
      </w:tr>
      <w:tr w:rsidR="00B60F68" w14:paraId="7902575A" w14:textId="77777777">
        <w:trPr>
          <w:jc w:val="center"/>
        </w:trPr>
        <w:tc>
          <w:tcPr>
            <w:tcW w:w="1413" w:type="dxa"/>
          </w:tcPr>
          <w:p w14:paraId="02A23D0D" w14:textId="77777777" w:rsidR="00B60F68" w:rsidRDefault="00BC59D7">
            <w:pPr>
              <w:jc w:val="center"/>
            </w:pPr>
            <w:r>
              <w:rPr>
                <w:rFonts w:hint="eastAsia"/>
              </w:rPr>
              <w:t>C</w:t>
            </w:r>
            <w:r>
              <w:t>0202</w:t>
            </w:r>
          </w:p>
        </w:tc>
        <w:tc>
          <w:tcPr>
            <w:tcW w:w="3402" w:type="dxa"/>
          </w:tcPr>
          <w:p w14:paraId="250CD98A" w14:textId="77777777" w:rsidR="00B60F68" w:rsidRDefault="00BC59D7">
            <w:pPr>
              <w:jc w:val="center"/>
            </w:pPr>
            <w:r>
              <w:rPr>
                <w:rFonts w:hint="eastAsia"/>
              </w:rPr>
              <w:t>他行新增</w:t>
            </w:r>
            <w:r>
              <w:t>逾期</w:t>
            </w:r>
            <w:r>
              <w:rPr>
                <w:rFonts w:hint="eastAsia"/>
              </w:rPr>
              <w:t>61</w:t>
            </w:r>
            <w:r>
              <w:t>-90</w:t>
            </w:r>
            <w:r>
              <w:rPr>
                <w:rFonts w:hint="eastAsia"/>
              </w:rPr>
              <w:t>天</w:t>
            </w:r>
          </w:p>
        </w:tc>
      </w:tr>
      <w:tr w:rsidR="00B60F68" w14:paraId="2031D16F" w14:textId="77777777">
        <w:trPr>
          <w:jc w:val="center"/>
        </w:trPr>
        <w:tc>
          <w:tcPr>
            <w:tcW w:w="1413" w:type="dxa"/>
          </w:tcPr>
          <w:p w14:paraId="69DE0ED4" w14:textId="77777777" w:rsidR="00B60F68" w:rsidRDefault="00BC59D7">
            <w:pPr>
              <w:jc w:val="center"/>
            </w:pPr>
            <w:r>
              <w:rPr>
                <w:rFonts w:hint="eastAsia"/>
              </w:rPr>
              <w:t>C</w:t>
            </w:r>
            <w:r>
              <w:t>0301</w:t>
            </w:r>
          </w:p>
        </w:tc>
        <w:tc>
          <w:tcPr>
            <w:tcW w:w="3402" w:type="dxa"/>
          </w:tcPr>
          <w:p w14:paraId="06EBD407" w14:textId="77777777" w:rsidR="00B60F68" w:rsidRDefault="00BC59D7">
            <w:pPr>
              <w:jc w:val="center"/>
            </w:pPr>
            <w:r>
              <w:rPr>
                <w:rFonts w:hint="eastAsia"/>
              </w:rPr>
              <w:t>他行“账户</w:t>
            </w:r>
            <w:r>
              <w:t>状态</w:t>
            </w:r>
            <w:r>
              <w:rPr>
                <w:rFonts w:hint="eastAsia"/>
              </w:rPr>
              <w:t>”新增“呆账”</w:t>
            </w:r>
          </w:p>
        </w:tc>
      </w:tr>
      <w:tr w:rsidR="00B60F68" w14:paraId="72C50BFD" w14:textId="77777777">
        <w:trPr>
          <w:jc w:val="center"/>
        </w:trPr>
        <w:tc>
          <w:tcPr>
            <w:tcW w:w="1413" w:type="dxa"/>
          </w:tcPr>
          <w:p w14:paraId="323C4E57" w14:textId="77777777" w:rsidR="00B60F68" w:rsidRDefault="00BC59D7">
            <w:pPr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0401</w:t>
            </w:r>
          </w:p>
        </w:tc>
        <w:tc>
          <w:tcPr>
            <w:tcW w:w="3402" w:type="dxa"/>
          </w:tcPr>
          <w:p w14:paraId="4E96303A" w14:textId="77777777" w:rsidR="00B60F68" w:rsidRDefault="00BC59D7">
            <w:pPr>
              <w:jc w:val="center"/>
            </w:pPr>
            <w:r>
              <w:rPr>
                <w:rFonts w:hint="eastAsia"/>
              </w:rPr>
              <w:t>失信</w:t>
            </w:r>
            <w:r>
              <w:t>被执行人</w:t>
            </w:r>
          </w:p>
        </w:tc>
      </w:tr>
    </w:tbl>
    <w:p w14:paraId="0C69F0D5" w14:textId="77777777" w:rsidR="00B60F68" w:rsidRDefault="00B60F68"/>
    <w:p w14:paraId="5748E209" w14:textId="1FEC4822" w:rsidR="00B60F68" w:rsidRDefault="00BC59D7">
      <w:r>
        <w:rPr>
          <w:rFonts w:hint="eastAsia"/>
        </w:rPr>
        <w:t>（</w:t>
      </w:r>
      <w:del w:id="27" w:author="User" w:date="2020-12-21T11:39:00Z">
        <w:r w:rsidDel="0057196D">
          <w:rPr>
            <w:rFonts w:hint="eastAsia"/>
          </w:rPr>
          <w:delText>11</w:delText>
        </w:r>
      </w:del>
      <w:ins w:id="28" w:author="User" w:date="2020-12-21T11:39:00Z">
        <w:r w:rsidR="0057196D">
          <w:rPr>
            <w:rFonts w:hint="eastAsia"/>
          </w:rPr>
          <w:t>1</w:t>
        </w:r>
        <w:r w:rsidR="0057196D">
          <w:t>0</w:t>
        </w:r>
      </w:ins>
      <w:r>
        <w:rPr>
          <w:rFonts w:hint="eastAsia"/>
        </w:rPr>
        <w:t>）规则</w:t>
      </w:r>
      <w:r>
        <w:t>类型：即为</w:t>
      </w:r>
      <w:r>
        <w:rPr>
          <w:rFonts w:hint="eastAsia"/>
        </w:rPr>
        <w:t>强规则</w:t>
      </w:r>
      <w:r>
        <w:t>类型</w:t>
      </w:r>
      <w:r>
        <w:t>“</w:t>
      </w:r>
      <w:r>
        <w:rPr>
          <w:rFonts w:hint="eastAsia"/>
        </w:rPr>
        <w:t>本行</w:t>
      </w:r>
      <w:r>
        <w:t>贷款不良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人行</w:t>
      </w:r>
      <w:r>
        <w:t>重要提示名单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多账户</w:t>
      </w:r>
      <w:r>
        <w:t>异常</w:t>
      </w:r>
      <w:r>
        <w:t>”</w:t>
      </w:r>
      <w:r>
        <w:t>。</w:t>
      </w:r>
    </w:p>
    <w:p w14:paraId="22145820" w14:textId="2BBA2904" w:rsidR="00B60F68" w:rsidRDefault="00BC59D7">
      <w:pPr>
        <w:rPr>
          <w:ins w:id="29" w:author="User" w:date="2020-12-21T11:40:00Z"/>
        </w:rPr>
      </w:pPr>
      <w:r>
        <w:rPr>
          <w:rFonts w:hint="eastAsia"/>
        </w:rPr>
        <w:t>（</w:t>
      </w:r>
      <w:del w:id="30" w:author="User" w:date="2020-12-21T11:39:00Z">
        <w:r w:rsidDel="0057196D">
          <w:rPr>
            <w:rFonts w:hint="eastAsia"/>
          </w:rPr>
          <w:delText>12</w:delText>
        </w:r>
      </w:del>
      <w:ins w:id="31" w:author="User" w:date="2020-12-21T11:39:00Z">
        <w:r w:rsidR="0057196D">
          <w:rPr>
            <w:rFonts w:hint="eastAsia"/>
          </w:rPr>
          <w:t>1</w:t>
        </w:r>
        <w:r w:rsidR="0057196D">
          <w:t>1</w:t>
        </w:r>
      </w:ins>
      <w:r>
        <w:rPr>
          <w:rFonts w:hint="eastAsia"/>
        </w:rPr>
        <w:t>）</w:t>
      </w:r>
      <w:commentRangeStart w:id="32"/>
      <w:r>
        <w:rPr>
          <w:rFonts w:hint="eastAsia"/>
        </w:rPr>
        <w:t>名单</w:t>
      </w:r>
      <w:r>
        <w:t>如为</w:t>
      </w:r>
      <w:r>
        <w:rPr>
          <w:rFonts w:hint="eastAsia"/>
        </w:rPr>
        <w:t>系统</w:t>
      </w:r>
      <w:r>
        <w:t>自动批处理，则按日更新，未处理不做留存，如为</w:t>
      </w:r>
      <w:r>
        <w:t>Excel</w:t>
      </w:r>
      <w:r>
        <w:t>导入类型，</w:t>
      </w:r>
      <w:r>
        <w:rPr>
          <w:rFonts w:hint="eastAsia"/>
        </w:rPr>
        <w:t>需及时</w:t>
      </w:r>
      <w:r>
        <w:t>处理，按照系统的设定的</w:t>
      </w:r>
      <w:r>
        <w:rPr>
          <w:rFonts w:hint="eastAsia"/>
        </w:rPr>
        <w:t>时限</w:t>
      </w:r>
      <w:r>
        <w:t>，如超过时间系统登出未处理的，需重新导入处理，并</w:t>
      </w:r>
      <w:r>
        <w:rPr>
          <w:rFonts w:hint="eastAsia"/>
        </w:rPr>
        <w:t>实时</w:t>
      </w:r>
      <w:r>
        <w:t>重新获取数据</w:t>
      </w:r>
      <w:commentRangeEnd w:id="32"/>
      <w:r>
        <w:commentReference w:id="32"/>
      </w:r>
      <w:r>
        <w:t>。</w:t>
      </w:r>
    </w:p>
    <w:p w14:paraId="68811DA2" w14:textId="04D4F4E4" w:rsidR="008B4777" w:rsidRDefault="008B4777">
      <w:ins w:id="33" w:author="User" w:date="2020-12-21T11:40:00Z">
        <w:r>
          <w:rPr>
            <w:rFonts w:hint="eastAsia"/>
          </w:rPr>
          <w:t>（</w:t>
        </w:r>
        <w:r>
          <w:rPr>
            <w:rFonts w:hint="eastAsia"/>
          </w:rPr>
          <w:t>1</w:t>
        </w:r>
        <w:r>
          <w:t>2</w:t>
        </w:r>
        <w:r>
          <w:rPr>
            <w:rFonts w:hint="eastAsia"/>
          </w:rPr>
          <w:t>）强规则</w:t>
        </w:r>
        <w:r>
          <w:t>执行</w:t>
        </w:r>
        <w:r>
          <w:rPr>
            <w:rFonts w:hint="eastAsia"/>
          </w:rPr>
          <w:t>确认完成后，需在当前页面</w:t>
        </w:r>
      </w:ins>
      <w:ins w:id="34" w:author="User" w:date="2020-12-21T11:41:00Z">
        <w:r>
          <w:rPr>
            <w:rFonts w:hint="eastAsia"/>
          </w:rPr>
          <w:t>提示</w:t>
        </w:r>
      </w:ins>
      <w:ins w:id="35" w:author="User" w:date="2020-12-21T11:40:00Z">
        <w:r>
          <w:rPr>
            <w:rFonts w:hint="eastAsia"/>
          </w:rPr>
          <w:t>已成功处理条数和失败条款。</w:t>
        </w:r>
      </w:ins>
    </w:p>
    <w:p w14:paraId="7B0591C8" w14:textId="77777777" w:rsidR="00B60F68" w:rsidRPr="008B4777" w:rsidRDefault="00B60F68"/>
    <w:p w14:paraId="1FB6AAF5" w14:textId="77777777" w:rsidR="00B60F68" w:rsidRDefault="00BC59D7">
      <w:r>
        <w:rPr>
          <w:rFonts w:hint="eastAsia"/>
        </w:rPr>
        <w:t>3</w:t>
      </w:r>
      <w:r>
        <w:rPr>
          <w:rFonts w:hint="eastAsia"/>
        </w:rPr>
        <w:t>、强规则</w:t>
      </w:r>
      <w:r>
        <w:t>已处理</w:t>
      </w:r>
      <w:r>
        <w:rPr>
          <w:rFonts w:hint="eastAsia"/>
        </w:rPr>
        <w:t>队列</w:t>
      </w:r>
      <w:r>
        <w:t>增加查询筛选字段及名单显示字段，页面及字段规则参考如下：</w:t>
      </w:r>
    </w:p>
    <w:p w14:paraId="3DC93D6A" w14:textId="77777777" w:rsidR="00B60F68" w:rsidRDefault="00BC59D7">
      <w:r>
        <w:rPr>
          <w:noProof/>
        </w:rPr>
        <w:drawing>
          <wp:inline distT="0" distB="0" distL="0" distR="0">
            <wp:extent cx="5274310" cy="3182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DF20" w14:textId="77777777" w:rsidR="00B60F68" w:rsidRDefault="00BC59D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）规则</w:t>
      </w:r>
      <w:r>
        <w:t>类型：强规则类型。</w:t>
      </w:r>
    </w:p>
    <w:p w14:paraId="4F8DC3BD" w14:textId="77777777" w:rsidR="00B60F68" w:rsidRDefault="00BC59D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t>日期：</w:t>
      </w:r>
      <w:r>
        <w:rPr>
          <w:rFonts w:hint="eastAsia"/>
        </w:rPr>
        <w:t>即</w:t>
      </w:r>
      <w:r>
        <w:t>强规则处理的日期。</w:t>
      </w:r>
    </w:p>
    <w:p w14:paraId="0C9AFFE8" w14:textId="77777777" w:rsidR="00B60F68" w:rsidRDefault="00BC59D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）明细</w:t>
      </w:r>
      <w:r>
        <w:t>名单：为强规则管控处理的名单列表，按账户罗列，授信额度为</w:t>
      </w:r>
      <w:r>
        <w:rPr>
          <w:rFonts w:hint="eastAsia"/>
        </w:rPr>
        <w:t>强</w:t>
      </w:r>
      <w:r>
        <w:t>规则处理前额度，降至额度为强规则处理后额度，未做降额则为原额度。</w:t>
      </w:r>
    </w:p>
    <w:p w14:paraId="31581D61" w14:textId="77777777" w:rsidR="00B60F68" w:rsidRDefault="00BC59D7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）强规则</w:t>
      </w:r>
      <w:r>
        <w:t>日志：</w:t>
      </w:r>
      <w:r>
        <w:rPr>
          <w:rFonts w:hint="eastAsia"/>
        </w:rPr>
        <w:t>强规则</w:t>
      </w:r>
      <w:r>
        <w:t>日志筛选项与</w:t>
      </w:r>
      <w:r>
        <w:rPr>
          <w:rFonts w:hint="eastAsia"/>
        </w:rPr>
        <w:t>强规则筛选</w:t>
      </w:r>
      <w:r>
        <w:t>与</w:t>
      </w:r>
      <w:r>
        <w:t>“</w:t>
      </w:r>
      <w:r>
        <w:rPr>
          <w:rFonts w:hint="eastAsia"/>
        </w:rPr>
        <w:t>强规则</w:t>
      </w:r>
      <w:r>
        <w:t>已处理队列</w:t>
      </w:r>
      <w:r>
        <w:t>”</w:t>
      </w:r>
      <w:r>
        <w:rPr>
          <w:rFonts w:hint="eastAsia"/>
        </w:rPr>
        <w:t>一致</w:t>
      </w:r>
      <w:r>
        <w:t>，将</w:t>
      </w:r>
      <w:r>
        <w:t>“</w:t>
      </w:r>
      <w:r>
        <w:rPr>
          <w:rFonts w:hint="eastAsia"/>
        </w:rPr>
        <w:t>创建</w:t>
      </w:r>
      <w:r>
        <w:t>日期</w:t>
      </w:r>
      <w:r>
        <w:t>”</w:t>
      </w:r>
      <w:r>
        <w:rPr>
          <w:rFonts w:hint="eastAsia"/>
        </w:rPr>
        <w:t>改为</w:t>
      </w:r>
      <w:r>
        <w:t>“</w:t>
      </w:r>
      <w:r>
        <w:rPr>
          <w:rFonts w:hint="eastAsia"/>
        </w:rPr>
        <w:t>处理</w:t>
      </w:r>
      <w:r>
        <w:t>日期</w:t>
      </w:r>
      <w:r>
        <w:t>”</w:t>
      </w:r>
      <w:r>
        <w:rPr>
          <w:rFonts w:hint="eastAsia"/>
        </w:rPr>
        <w:t>，“处理</w:t>
      </w:r>
      <w:r>
        <w:t>结果</w:t>
      </w:r>
      <w:r>
        <w:rPr>
          <w:rFonts w:hint="eastAsia"/>
        </w:rPr>
        <w:t>”显示</w:t>
      </w:r>
      <w:r>
        <w:t>“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或者</w:t>
      </w:r>
      <w:r>
        <w:t>“</w:t>
      </w:r>
      <w:r>
        <w:rPr>
          <w:rFonts w:hint="eastAsia"/>
        </w:rPr>
        <w:t>失败</w:t>
      </w:r>
      <w:r>
        <w:t>”</w:t>
      </w:r>
      <w:r>
        <w:rPr>
          <w:rFonts w:hint="eastAsia"/>
        </w:rPr>
        <w:t>。</w:t>
      </w:r>
    </w:p>
    <w:p w14:paraId="30069CB4" w14:textId="6A0E8332" w:rsidR="00AC53E5" w:rsidRDefault="00AC53E5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ins w:id="36" w:author="User" w:date="2020-12-21T11:41:00Z">
        <w:r w:rsidR="00CA14C0">
          <w:rPr>
            <w:rFonts w:hint="eastAsia"/>
          </w:rPr>
          <w:t>“强规则已处理队列”显示字段需包括</w:t>
        </w:r>
      </w:ins>
      <w:ins w:id="37" w:author="User" w:date="2020-12-21T11:46:00Z">
        <w:r w:rsidR="00CA14C0">
          <w:rPr>
            <w:rFonts w:hint="eastAsia"/>
          </w:rPr>
          <w:t>处理人姓名和</w:t>
        </w:r>
      </w:ins>
      <w:r>
        <w:rPr>
          <w:rFonts w:hint="eastAsia"/>
        </w:rPr>
        <w:t>复核</w:t>
      </w:r>
      <w:ins w:id="38" w:author="User" w:date="2020-12-21T11:47:00Z">
        <w:r w:rsidR="00CA14C0">
          <w:rPr>
            <w:rFonts w:hint="eastAsia"/>
          </w:rPr>
          <w:t>人姓名</w:t>
        </w:r>
        <w:r w:rsidR="00A00892">
          <w:rPr>
            <w:rFonts w:hint="eastAsia"/>
          </w:rPr>
          <w:t>。</w:t>
        </w:r>
      </w:ins>
    </w:p>
    <w:p w14:paraId="1C6BF1A0" w14:textId="77777777" w:rsidR="00B60F68" w:rsidRDefault="00BC59D7">
      <w:r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>
            <wp:extent cx="5274310" cy="3185160"/>
            <wp:effectExtent l="0" t="0" r="2540" b="0"/>
            <wp:docPr id="1" name="图片 1" descr="C:\Users\yangmu\AppData\Roaming\eSpace_Desktop\UserData\0019116\imagefiles\0AB18FBE-D783-4347-AA3F-AA144D90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angmu\AppData\Roaming\eSpace_Desktop\UserData\0019116\imagefiles\0AB18FBE-D783-4347-AA3F-AA144D90E4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1435D" w14:textId="77777777" w:rsidR="00B60F68" w:rsidRDefault="00B60F68"/>
    <w:p w14:paraId="3B22487D" w14:textId="77777777" w:rsidR="00B60F68" w:rsidRDefault="00BC59D7">
      <w:r>
        <w:rPr>
          <w:rFonts w:hint="eastAsia"/>
        </w:rPr>
        <w:t>4</w:t>
      </w:r>
      <w:r>
        <w:rPr>
          <w:rFonts w:hint="eastAsia"/>
        </w:rPr>
        <w:t>、本行</w:t>
      </w:r>
      <w:r>
        <w:t>贷款</w:t>
      </w:r>
      <w:r>
        <w:rPr>
          <w:rFonts w:hint="eastAsia"/>
        </w:rPr>
        <w:t>五级</w:t>
      </w:r>
      <w:r>
        <w:t>分类为未分类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当前贷款有本金余额、核销余额（包括本金和利息）、表内利息余额、表外利息余额的客户，</w:t>
      </w:r>
      <w:r>
        <w:t>同时客户信用卡账户状态正常的</w:t>
      </w:r>
      <w:r>
        <w:rPr>
          <w:rFonts w:hint="eastAsia"/>
        </w:rPr>
        <w:t>进入</w:t>
      </w:r>
      <w:r>
        <w:t>待调查队列。</w:t>
      </w:r>
      <w:r>
        <w:rPr>
          <w:rFonts w:hint="eastAsia"/>
        </w:rPr>
        <w:t>已因</w:t>
      </w:r>
      <w:r>
        <w:t>该规则进入该</w:t>
      </w:r>
      <w:r>
        <w:rPr>
          <w:rFonts w:hint="eastAsia"/>
        </w:rPr>
        <w:t>队列</w:t>
      </w:r>
      <w:r>
        <w:t>的</w:t>
      </w:r>
      <w:r>
        <w:rPr>
          <w:rFonts w:hint="eastAsia"/>
        </w:rPr>
        <w:t>客户</w:t>
      </w:r>
      <w:r>
        <w:t>不再重复进入。</w:t>
      </w:r>
    </w:p>
    <w:p w14:paraId="2D43A712" w14:textId="77777777" w:rsidR="00B60F68" w:rsidRDefault="00B60F68"/>
    <w:p w14:paraId="176D3835" w14:textId="77777777" w:rsidR="00B60F68" w:rsidRDefault="00BC59D7">
      <w:r>
        <w:t>5</w:t>
      </w:r>
      <w:r>
        <w:rPr>
          <w:rFonts w:hint="eastAsia"/>
        </w:rPr>
        <w:t>、</w:t>
      </w:r>
      <w:r>
        <w:t>人行重要提示名单未匹配成功的客户</w:t>
      </w:r>
      <w:r>
        <w:rPr>
          <w:rFonts w:hint="eastAsia"/>
        </w:rPr>
        <w:t>记录到后</w:t>
      </w:r>
      <w:bookmarkStart w:id="39" w:name="_GoBack"/>
      <w:bookmarkEnd w:id="39"/>
      <w:r>
        <w:rPr>
          <w:rFonts w:hint="eastAsia"/>
        </w:rPr>
        <w:t>台</w:t>
      </w:r>
      <w:r>
        <w:t>数据库中，不做前端展示，</w:t>
      </w:r>
      <w:r>
        <w:rPr>
          <w:rFonts w:hint="eastAsia"/>
        </w:rPr>
        <w:t>匹配</w:t>
      </w:r>
      <w:r>
        <w:t>后提示</w:t>
      </w:r>
      <w:r>
        <w:rPr>
          <w:rFonts w:hint="eastAsia"/>
        </w:rPr>
        <w:t>匹配</w:t>
      </w:r>
      <w:r>
        <w:t>成功数量</w:t>
      </w:r>
      <w:r>
        <w:rPr>
          <w:rFonts w:hint="eastAsia"/>
        </w:rPr>
        <w:t>和</w:t>
      </w:r>
      <w:r>
        <w:t>未匹配成功数量，重复</w:t>
      </w:r>
      <w:r>
        <w:rPr>
          <w:rFonts w:hint="eastAsia"/>
        </w:rPr>
        <w:t>名单仅</w:t>
      </w:r>
      <w:r>
        <w:t>计数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以</w:t>
      </w:r>
      <w:r>
        <w:t>弹框提示</w:t>
      </w:r>
      <w:r>
        <w:rPr>
          <w:rFonts w:hint="eastAsia"/>
        </w:rPr>
        <w:t>。</w:t>
      </w:r>
    </w:p>
    <w:p w14:paraId="5411F47D" w14:textId="77777777" w:rsidR="00B60F68" w:rsidRDefault="00B60F68"/>
    <w:p w14:paraId="4FDD31D5" w14:textId="250FB900" w:rsidR="00B60F68" w:rsidDel="00CA14C0" w:rsidRDefault="00BC59D7">
      <w:pPr>
        <w:rPr>
          <w:del w:id="40" w:author="User" w:date="2020-12-21T11:46:00Z"/>
        </w:rPr>
      </w:pPr>
      <w:del w:id="41" w:author="User" w:date="2020-12-21T11:46:00Z">
        <w:r w:rsidDel="00CA14C0">
          <w:rPr>
            <w:rFonts w:hint="eastAsia"/>
          </w:rPr>
          <w:delText>6</w:delText>
        </w:r>
        <w:r w:rsidDel="00CA14C0">
          <w:rPr>
            <w:rFonts w:hint="eastAsia"/>
          </w:rPr>
          <w:delText>、</w:delText>
        </w:r>
        <w:r w:rsidDel="00CA14C0">
          <w:delText>待调查队列：</w:delText>
        </w:r>
        <w:r w:rsidDel="00CA14C0">
          <w:rPr>
            <w:rFonts w:hint="eastAsia"/>
          </w:rPr>
          <w:delText>待</w:delText>
        </w:r>
        <w:r w:rsidDel="00CA14C0">
          <w:delText>调查队列</w:delText>
        </w:r>
        <w:r w:rsidDel="00CA14C0">
          <w:rPr>
            <w:rFonts w:hint="eastAsia"/>
          </w:rPr>
          <w:delText>需</w:delText>
        </w:r>
        <w:r w:rsidDel="00CA14C0">
          <w:delText>经总行岗位</w:delText>
        </w:r>
        <w:r w:rsidDel="00CA14C0">
          <w:delText>“</w:delText>
        </w:r>
        <w:r w:rsidDel="00CA14C0">
          <w:rPr>
            <w:rFonts w:hint="eastAsia"/>
          </w:rPr>
          <w:delText>分发</w:delText>
        </w:r>
        <w:r w:rsidDel="00CA14C0">
          <w:delText>”</w:delText>
        </w:r>
        <w:r w:rsidDel="00CA14C0">
          <w:rPr>
            <w:rFonts w:hint="eastAsia"/>
          </w:rPr>
          <w:delText>后</w:delText>
        </w:r>
        <w:r w:rsidDel="00CA14C0">
          <w:delText>，才能进入分支行</w:delText>
        </w:r>
        <w:r w:rsidDel="00CA14C0">
          <w:rPr>
            <w:rFonts w:hint="eastAsia"/>
          </w:rPr>
          <w:delText>岗位</w:delText>
        </w:r>
        <w:r w:rsidDel="00CA14C0">
          <w:delText>下</w:delText>
        </w:r>
        <w:r w:rsidDel="00CA14C0">
          <w:rPr>
            <w:rFonts w:hint="eastAsia"/>
          </w:rPr>
          <w:delText>“待调查</w:delText>
        </w:r>
        <w:r w:rsidDel="00CA14C0">
          <w:delText>队列</w:delText>
        </w:r>
        <w:r w:rsidDel="00CA14C0">
          <w:rPr>
            <w:rFonts w:hint="eastAsia"/>
          </w:rPr>
          <w:delText>”，“分发”按钮</w:delText>
        </w:r>
        <w:r w:rsidDel="00CA14C0">
          <w:delText>点击后提示</w:delText>
        </w:r>
        <w:r w:rsidDel="00CA14C0">
          <w:rPr>
            <w:rFonts w:hint="eastAsia"/>
          </w:rPr>
          <w:delText>选择单案与</w:delText>
        </w:r>
        <w:r w:rsidDel="00CA14C0">
          <w:delText>批量，</w:delText>
        </w:r>
        <w:r w:rsidDel="00CA14C0">
          <w:rPr>
            <w:rFonts w:hint="eastAsia"/>
          </w:rPr>
          <w:delText>单</w:delText>
        </w:r>
        <w:r w:rsidDel="00CA14C0">
          <w:delText>案针对当前选中的</w:delText>
        </w:r>
        <w:r w:rsidDel="00CA14C0">
          <w:rPr>
            <w:rFonts w:hint="eastAsia"/>
          </w:rPr>
          <w:delText>名单</w:delText>
        </w:r>
        <w:r w:rsidDel="00CA14C0">
          <w:delText>分发，批量针对</w:delText>
        </w:r>
        <w:r w:rsidDel="00CA14C0">
          <w:rPr>
            <w:rFonts w:hint="eastAsia"/>
          </w:rPr>
          <w:delText>当前</w:delText>
        </w:r>
        <w:r w:rsidDel="00CA14C0">
          <w:delText>筛选类型下所有</w:delText>
        </w:r>
        <w:r w:rsidDel="00CA14C0">
          <w:rPr>
            <w:rFonts w:hint="eastAsia"/>
          </w:rPr>
          <w:delText>名单</w:delText>
        </w:r>
        <w:r w:rsidDel="00CA14C0">
          <w:delText>进行分发，包括当前页面未显示的类型客户。</w:delText>
        </w:r>
        <w:r w:rsidDel="00CA14C0">
          <w:rPr>
            <w:rFonts w:hint="eastAsia"/>
          </w:rPr>
          <w:delText>当前</w:delText>
        </w:r>
        <w:r w:rsidDel="00CA14C0">
          <w:delText>名单</w:delText>
        </w:r>
        <w:r w:rsidDel="00CA14C0">
          <w:rPr>
            <w:rFonts w:hint="eastAsia"/>
          </w:rPr>
          <w:delText>分配至</w:delText>
        </w:r>
        <w:r w:rsidDel="00CA14C0">
          <w:delText>对应分支行</w:delText>
        </w:r>
        <w:r w:rsidDel="00CA14C0">
          <w:delText>“</w:delText>
        </w:r>
        <w:r w:rsidDel="00CA14C0">
          <w:rPr>
            <w:rFonts w:hint="eastAsia"/>
          </w:rPr>
          <w:delText>贷后</w:delText>
        </w:r>
        <w:r w:rsidDel="00CA14C0">
          <w:delText>管理岗</w:delText>
        </w:r>
        <w:r w:rsidDel="00CA14C0">
          <w:delText>”</w:delText>
        </w:r>
        <w:r w:rsidDel="00CA14C0">
          <w:rPr>
            <w:rFonts w:hint="eastAsia"/>
          </w:rPr>
          <w:delText>，分支行</w:delText>
        </w:r>
        <w:r w:rsidDel="00CA14C0">
          <w:delText>岗位</w:delText>
        </w:r>
        <w:r w:rsidDel="00CA14C0">
          <w:rPr>
            <w:rFonts w:hint="eastAsia"/>
          </w:rPr>
          <w:delText>权限</w:delText>
        </w:r>
        <w:r w:rsidDel="00CA14C0">
          <w:delText>均可查询。分支行</w:delText>
        </w:r>
        <w:r w:rsidDel="00CA14C0">
          <w:rPr>
            <w:rFonts w:hint="eastAsia"/>
          </w:rPr>
          <w:delText>贷后</w:delText>
        </w:r>
        <w:r w:rsidDel="00CA14C0">
          <w:delText>管理岗可对待调查名单指定</w:delText>
        </w:r>
        <w:r w:rsidDel="00CA14C0">
          <w:rPr>
            <w:rFonts w:hint="eastAsia"/>
          </w:rPr>
          <w:delText>调查</w:delText>
        </w:r>
        <w:r w:rsidDel="00CA14C0">
          <w:delText>人，当选定调查人后，名单分配至该调查人名下</w:delText>
        </w:r>
        <w:r w:rsidDel="00CA14C0">
          <w:rPr>
            <w:rFonts w:hint="eastAsia"/>
          </w:rPr>
          <w:delText>，除</w:delText>
        </w:r>
        <w:r w:rsidDel="00CA14C0">
          <w:delText>该调查人外的</w:delText>
        </w:r>
        <w:r w:rsidDel="00CA14C0">
          <w:rPr>
            <w:rFonts w:hint="eastAsia"/>
          </w:rPr>
          <w:delText>同级</w:delText>
        </w:r>
        <w:r w:rsidDel="00CA14C0">
          <w:delText>用户（</w:delText>
        </w:r>
        <w:r w:rsidDel="00CA14C0">
          <w:rPr>
            <w:rFonts w:hint="eastAsia"/>
          </w:rPr>
          <w:delText>非</w:delText>
        </w:r>
        <w:r w:rsidDel="00CA14C0">
          <w:delText>总行与分支行权限用户）</w:delText>
        </w:r>
        <w:r w:rsidDel="00CA14C0">
          <w:rPr>
            <w:rFonts w:hint="eastAsia"/>
          </w:rPr>
          <w:delText>不可</w:delText>
        </w:r>
        <w:r w:rsidDel="00CA14C0">
          <w:delText>查询该调查客户名单</w:delText>
        </w:r>
        <w:r w:rsidDel="00CA14C0">
          <w:rPr>
            <w:rFonts w:hint="eastAsia"/>
          </w:rPr>
          <w:delText>（预留</w:delText>
        </w:r>
        <w:r w:rsidDel="00CA14C0">
          <w:delText>总行发起调查直接转贷后</w:delText>
        </w:r>
        <w:r w:rsidDel="00CA14C0">
          <w:rPr>
            <w:rFonts w:hint="eastAsia"/>
          </w:rPr>
          <w:delText>管理</w:delText>
        </w:r>
        <w:r w:rsidDel="00CA14C0">
          <w:delText>人方式</w:delText>
        </w:r>
        <w:r w:rsidDel="00CA14C0">
          <w:rPr>
            <w:rFonts w:hint="eastAsia"/>
          </w:rPr>
          <w:delText>）</w:delText>
        </w:r>
        <w:r w:rsidDel="00CA14C0">
          <w:delText>。</w:delText>
        </w:r>
        <w:r w:rsidDel="00CA14C0">
          <w:rPr>
            <w:rFonts w:hint="eastAsia"/>
          </w:rPr>
          <w:delText>总行权限</w:delText>
        </w:r>
        <w:r w:rsidDel="00CA14C0">
          <w:delText>用户可</w:delText>
        </w:r>
        <w:r w:rsidDel="00CA14C0">
          <w:rPr>
            <w:rFonts w:hint="eastAsia"/>
          </w:rPr>
          <w:delText>将待</w:delText>
        </w:r>
        <w:r w:rsidDel="00CA14C0">
          <w:delText>调查队列</w:delText>
        </w:r>
        <w:r w:rsidDel="00CA14C0">
          <w:rPr>
            <w:rFonts w:hint="eastAsia"/>
          </w:rPr>
          <w:delText>名单移除</w:delText>
        </w:r>
        <w:r w:rsidDel="00CA14C0">
          <w:delText>，支持单个和批量移除，移除</w:delText>
        </w:r>
        <w:r w:rsidDel="00CA14C0">
          <w:rPr>
            <w:rFonts w:hint="eastAsia"/>
          </w:rPr>
          <w:delText>调查</w:delText>
        </w:r>
        <w:r w:rsidDel="00CA14C0">
          <w:delText>名单必须填写移除原因，</w:delText>
        </w:r>
        <w:r w:rsidDel="00CA14C0">
          <w:rPr>
            <w:rFonts w:hint="eastAsia"/>
          </w:rPr>
          <w:delText>字符</w:delText>
        </w:r>
        <w:r w:rsidDel="00CA14C0">
          <w:delText>长度不少于</w:delText>
        </w:r>
        <w:r w:rsidDel="00CA14C0">
          <w:rPr>
            <w:rFonts w:hint="eastAsia"/>
          </w:rPr>
          <w:delText>5</w:delText>
        </w:r>
        <w:r w:rsidDel="00CA14C0">
          <w:rPr>
            <w:rFonts w:hint="eastAsia"/>
          </w:rPr>
          <w:delText>个</w:delText>
        </w:r>
        <w:r w:rsidDel="00CA14C0">
          <w:delText>字</w:delText>
        </w:r>
        <w:r w:rsidDel="00CA14C0">
          <w:rPr>
            <w:rFonts w:hint="eastAsia"/>
          </w:rPr>
          <w:delText>，并</w:delText>
        </w:r>
        <w:r w:rsidDel="00CA14C0">
          <w:delText>输入复核员工号，</w:delText>
        </w:r>
        <w:r w:rsidDel="00CA14C0">
          <w:rPr>
            <w:rFonts w:hint="eastAsia"/>
          </w:rPr>
          <w:delText>提交</w:delText>
        </w:r>
        <w:r w:rsidDel="00CA14C0">
          <w:delText>后名单自动转入该员工名下</w:delText>
        </w:r>
        <w:r w:rsidDel="00CA14C0">
          <w:delText>“</w:delText>
        </w:r>
        <w:r w:rsidDel="00CA14C0">
          <w:rPr>
            <w:rFonts w:hint="eastAsia"/>
          </w:rPr>
          <w:delText>待办</w:delText>
        </w:r>
        <w:r w:rsidDel="00CA14C0">
          <w:delText>任务</w:delText>
        </w:r>
        <w:r w:rsidDel="00CA14C0">
          <w:delText>”</w:delText>
        </w:r>
        <w:r w:rsidDel="00CA14C0">
          <w:rPr>
            <w:rFonts w:hint="eastAsia"/>
          </w:rPr>
          <w:delText>，名单</w:delText>
        </w:r>
        <w:r w:rsidDel="00CA14C0">
          <w:delText>“</w:delText>
        </w:r>
        <w:r w:rsidDel="00CA14C0">
          <w:rPr>
            <w:rFonts w:hint="eastAsia"/>
          </w:rPr>
          <w:delText>当前</w:delText>
        </w:r>
        <w:r w:rsidDel="00CA14C0">
          <w:delText>处理状态</w:delText>
        </w:r>
        <w:r w:rsidDel="00CA14C0">
          <w:delText>”</w:delText>
        </w:r>
        <w:r w:rsidDel="00CA14C0">
          <w:rPr>
            <w:rFonts w:hint="eastAsia"/>
          </w:rPr>
          <w:delText>为</w:delText>
        </w:r>
        <w:r w:rsidDel="00CA14C0">
          <w:delText>“</w:delText>
        </w:r>
        <w:r w:rsidDel="00CA14C0">
          <w:delText>移除</w:delText>
        </w:r>
        <w:r w:rsidDel="00CA14C0">
          <w:rPr>
            <w:rFonts w:hint="eastAsia"/>
          </w:rPr>
          <w:delText>待</w:delText>
        </w:r>
        <w:r w:rsidDel="00CA14C0">
          <w:delText>复核</w:delText>
        </w:r>
        <w:r w:rsidDel="00CA14C0">
          <w:delText>”</w:delText>
        </w:r>
        <w:r w:rsidDel="00CA14C0">
          <w:rPr>
            <w:rFonts w:hint="eastAsia"/>
          </w:rPr>
          <w:delText>，</w:delText>
        </w:r>
        <w:r w:rsidDel="00CA14C0">
          <w:delText>可做批量异步复核</w:delText>
        </w:r>
        <w:r w:rsidDel="00CA14C0">
          <w:rPr>
            <w:rFonts w:hint="eastAsia"/>
          </w:rPr>
          <w:delText>，</w:delText>
        </w:r>
        <w:r w:rsidDel="00CA14C0">
          <w:delText>复核包括</w:delText>
        </w:r>
        <w:r w:rsidDel="00CA14C0">
          <w:delText>“</w:delText>
        </w:r>
        <w:r w:rsidDel="00CA14C0">
          <w:rPr>
            <w:rFonts w:hint="eastAsia"/>
          </w:rPr>
          <w:delText>复核</w:delText>
        </w:r>
        <w:r w:rsidDel="00CA14C0">
          <w:delText>通过</w:delText>
        </w:r>
        <w:r w:rsidDel="00CA14C0">
          <w:delText>”</w:delText>
        </w:r>
        <w:r w:rsidDel="00CA14C0">
          <w:rPr>
            <w:rFonts w:hint="eastAsia"/>
          </w:rPr>
          <w:delText>和</w:delText>
        </w:r>
        <w:r w:rsidDel="00CA14C0">
          <w:delText>“</w:delText>
        </w:r>
        <w:r w:rsidDel="00CA14C0">
          <w:rPr>
            <w:rFonts w:hint="eastAsia"/>
          </w:rPr>
          <w:delText>复核</w:delText>
        </w:r>
        <w:r w:rsidDel="00CA14C0">
          <w:delText>拒绝</w:delText>
        </w:r>
        <w:r w:rsidDel="00CA14C0">
          <w:delText>”</w:delText>
        </w:r>
        <w:r w:rsidDel="00CA14C0">
          <w:rPr>
            <w:rFonts w:hint="eastAsia"/>
          </w:rPr>
          <w:delText>，</w:delText>
        </w:r>
        <w:r w:rsidDel="00CA14C0">
          <w:delText>复核拒绝</w:delText>
        </w:r>
        <w:r w:rsidDel="00CA14C0">
          <w:delText>“</w:delText>
        </w:r>
        <w:r w:rsidDel="00CA14C0">
          <w:rPr>
            <w:rFonts w:hint="eastAsia"/>
          </w:rPr>
          <w:delText>当前</w:delText>
        </w:r>
        <w:r w:rsidDel="00CA14C0">
          <w:delText>处理状态</w:delText>
        </w:r>
        <w:r w:rsidDel="00CA14C0">
          <w:delText>”</w:delText>
        </w:r>
        <w:r w:rsidDel="00CA14C0">
          <w:rPr>
            <w:rFonts w:hint="eastAsia"/>
          </w:rPr>
          <w:delText>为</w:delText>
        </w:r>
        <w:r w:rsidDel="00CA14C0">
          <w:delText>“</w:delText>
        </w:r>
        <w:r w:rsidDel="00CA14C0">
          <w:rPr>
            <w:rFonts w:hint="eastAsia"/>
          </w:rPr>
          <w:delText>待处理</w:delText>
        </w:r>
        <w:r w:rsidDel="00CA14C0">
          <w:delText>”</w:delText>
        </w:r>
        <w:r w:rsidDel="00CA14C0">
          <w:delText>。移除</w:delText>
        </w:r>
        <w:r w:rsidDel="00CA14C0">
          <w:rPr>
            <w:rFonts w:hint="eastAsia"/>
          </w:rPr>
          <w:delText>调查</w:delText>
        </w:r>
        <w:r w:rsidDel="00CA14C0">
          <w:delText>名单进入</w:delText>
        </w:r>
        <w:r w:rsidDel="00CA14C0">
          <w:delText>“</w:delText>
        </w:r>
        <w:r w:rsidDel="00CA14C0">
          <w:rPr>
            <w:rFonts w:hint="eastAsia"/>
          </w:rPr>
          <w:delText>移除</w:delText>
        </w:r>
        <w:r w:rsidDel="00CA14C0">
          <w:delText>调查队列</w:delText>
        </w:r>
        <w:r w:rsidDel="00CA14C0">
          <w:delText>”</w:delText>
        </w:r>
        <w:r w:rsidDel="00CA14C0">
          <w:rPr>
            <w:rFonts w:hint="eastAsia"/>
          </w:rPr>
          <w:delText>。待管控队列（降额）、待管控队列（止付）、总行批量预警确认队列按照</w:delText>
        </w:r>
        <w:r w:rsidDel="00CA14C0">
          <w:delText>上述规则也可进行名单移除。</w:delText>
        </w:r>
        <w:r w:rsidDel="00CA14C0">
          <w:rPr>
            <w:rFonts w:hint="eastAsia"/>
          </w:rPr>
          <w:delText>已经发起</w:delText>
        </w:r>
        <w:r w:rsidDel="00CA14C0">
          <w:delText>流程的（</w:delText>
        </w:r>
        <w:r w:rsidDel="00CA14C0">
          <w:rPr>
            <w:rFonts w:hint="eastAsia"/>
          </w:rPr>
          <w:delText>即发起</w:delText>
        </w:r>
        <w:r w:rsidDel="00CA14C0">
          <w:delText>调查</w:delText>
        </w:r>
        <w:r w:rsidDel="00CA14C0">
          <w:rPr>
            <w:rFonts w:hint="eastAsia"/>
          </w:rPr>
          <w:delText>、止付、</w:delText>
        </w:r>
        <w:r w:rsidDel="00CA14C0">
          <w:delText>降额）</w:delText>
        </w:r>
        <w:r w:rsidDel="00CA14C0">
          <w:rPr>
            <w:rFonts w:hint="eastAsia"/>
          </w:rPr>
          <w:delText>的</w:delText>
        </w:r>
        <w:r w:rsidDel="00CA14C0">
          <w:delText>案件，不能</w:delText>
        </w:r>
        <w:r w:rsidDel="00CA14C0">
          <w:rPr>
            <w:rFonts w:hint="eastAsia"/>
          </w:rPr>
          <w:delText>移除</w:delText>
        </w:r>
        <w:r w:rsidDel="00CA14C0">
          <w:delText>。</w:delText>
        </w:r>
        <w:r w:rsidDel="00CA14C0">
          <w:rPr>
            <w:rFonts w:hint="eastAsia"/>
          </w:rPr>
          <w:delText>如果</w:delText>
        </w:r>
        <w:r w:rsidDel="00CA14C0">
          <w:delText>客户机构归属总行的，</w:delText>
        </w:r>
        <w:r w:rsidDel="00CA14C0">
          <w:rPr>
            <w:rFonts w:hint="eastAsia"/>
          </w:rPr>
          <w:delText>总行可支持</w:delText>
        </w:r>
        <w:r w:rsidDel="00CA14C0">
          <w:delText>“</w:delText>
        </w:r>
        <w:r w:rsidDel="00CA14C0">
          <w:rPr>
            <w:rFonts w:hint="eastAsia"/>
          </w:rPr>
          <w:delText>转队列</w:delText>
        </w:r>
        <w:r w:rsidDel="00CA14C0">
          <w:delText>”</w:delText>
        </w:r>
        <w:r w:rsidDel="00CA14C0">
          <w:rPr>
            <w:rFonts w:hint="eastAsia"/>
          </w:rPr>
          <w:delText>，即</w:delText>
        </w:r>
        <w:r w:rsidDel="00CA14C0">
          <w:delText>将客户转至指定分支行</w:delText>
        </w:r>
        <w:r w:rsidDel="00CA14C0">
          <w:rPr>
            <w:rFonts w:hint="eastAsia"/>
          </w:rPr>
          <w:delText>。</w:delText>
        </w:r>
      </w:del>
    </w:p>
    <w:p w14:paraId="73CD8AB9" w14:textId="6738F630" w:rsidR="00B60F68" w:rsidDel="00CA14C0" w:rsidRDefault="00B60F68">
      <w:pPr>
        <w:rPr>
          <w:del w:id="42" w:author="User" w:date="2020-12-21T11:46:00Z"/>
        </w:rPr>
      </w:pPr>
    </w:p>
    <w:p w14:paraId="2F4FCCF3" w14:textId="7BABEA9C" w:rsidR="00B60F68" w:rsidDel="00CA14C0" w:rsidRDefault="00BC59D7">
      <w:pPr>
        <w:rPr>
          <w:del w:id="43" w:author="User" w:date="2020-12-21T11:46:00Z"/>
        </w:rPr>
      </w:pPr>
      <w:del w:id="44" w:author="User" w:date="2020-12-21T11:46:00Z">
        <w:r w:rsidDel="00CA14C0">
          <w:rPr>
            <w:rFonts w:hint="eastAsia"/>
          </w:rPr>
          <w:delText>7</w:delText>
        </w:r>
        <w:r w:rsidDel="00CA14C0">
          <w:rPr>
            <w:rFonts w:hint="eastAsia"/>
          </w:rPr>
          <w:delText>、转队列：</w:delText>
        </w:r>
        <w:r w:rsidDel="00CA14C0">
          <w:delText>待</w:delText>
        </w:r>
        <w:r w:rsidDel="00CA14C0">
          <w:rPr>
            <w:rFonts w:hint="eastAsia"/>
          </w:rPr>
          <w:delText>调查</w:delText>
        </w:r>
        <w:r w:rsidDel="00CA14C0">
          <w:delText>、待止付与待降额队列中的客户转队列</w:delText>
        </w:r>
        <w:r w:rsidDel="00CA14C0">
          <w:rPr>
            <w:rFonts w:hint="eastAsia"/>
          </w:rPr>
          <w:delText>按照</w:delText>
        </w:r>
        <w:r w:rsidDel="00CA14C0">
          <w:delText>“</w:delText>
        </w:r>
        <w:r w:rsidDel="00CA14C0">
          <w:rPr>
            <w:rFonts w:hint="eastAsia"/>
          </w:rPr>
          <w:delText>信用卡</w:delText>
        </w:r>
        <w:r w:rsidDel="00CA14C0">
          <w:delText>中心贷后管理岗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中心风险经理</w:delText>
        </w:r>
        <w:r w:rsidDel="00CA14C0">
          <w:delText>”</w:delText>
        </w:r>
        <w:r w:rsidDel="00CA14C0">
          <w:rPr>
            <w:rFonts w:hint="eastAsia"/>
          </w:rPr>
          <w:delText>审批</w:delText>
        </w:r>
        <w:r w:rsidDel="00CA14C0">
          <w:delText>后自动转换队列</w:delText>
        </w:r>
        <w:r w:rsidDel="00CA14C0">
          <w:rPr>
            <w:rFonts w:hint="eastAsia"/>
          </w:rPr>
          <w:delText>，转队列</w:delText>
        </w:r>
        <w:r w:rsidDel="00CA14C0">
          <w:delText>需输入转队列原因，输入字符不少于</w:delText>
        </w:r>
        <w:r w:rsidDel="00CA14C0">
          <w:rPr>
            <w:rFonts w:hint="eastAsia"/>
          </w:rPr>
          <w:delText>5</w:delText>
        </w:r>
        <w:r w:rsidDel="00CA14C0">
          <w:rPr>
            <w:rFonts w:hint="eastAsia"/>
          </w:rPr>
          <w:delText>个</w:delText>
        </w:r>
        <w:r w:rsidDel="00CA14C0">
          <w:delText>。</w:delText>
        </w:r>
      </w:del>
    </w:p>
    <w:p w14:paraId="237655EE" w14:textId="0D545D2F" w:rsidR="00B60F68" w:rsidDel="00CA14C0" w:rsidRDefault="00B60F68">
      <w:pPr>
        <w:rPr>
          <w:del w:id="45" w:author="User" w:date="2020-12-21T11:46:00Z"/>
        </w:rPr>
      </w:pPr>
    </w:p>
    <w:p w14:paraId="0DCB4229" w14:textId="10CC2AFD" w:rsidR="00B60F68" w:rsidDel="00CA14C0" w:rsidRDefault="00BC59D7">
      <w:pPr>
        <w:rPr>
          <w:del w:id="46" w:author="User" w:date="2020-12-21T11:46:00Z"/>
        </w:rPr>
      </w:pPr>
      <w:del w:id="47" w:author="User" w:date="2020-12-21T11:46:00Z">
        <w:r w:rsidDel="00CA14C0">
          <w:delText>8</w:delText>
        </w:r>
        <w:r w:rsidDel="00CA14C0">
          <w:rPr>
            <w:rFonts w:hint="eastAsia"/>
          </w:rPr>
          <w:delText>、待</w:delText>
        </w:r>
        <w:r w:rsidDel="00CA14C0">
          <w:delText>管控止付和降额队列增加</w:delText>
        </w:r>
        <w:r w:rsidDel="00CA14C0">
          <w:rPr>
            <w:rFonts w:hint="eastAsia"/>
          </w:rPr>
          <w:delText>“审批记录”入口</w:delText>
        </w:r>
        <w:r w:rsidDel="00CA14C0">
          <w:delText>，显示参考现</w:delText>
        </w:r>
        <w:r w:rsidDel="00CA14C0">
          <w:delText>“</w:delText>
        </w:r>
        <w:r w:rsidDel="00CA14C0">
          <w:rPr>
            <w:rFonts w:hint="eastAsia"/>
          </w:rPr>
          <w:delText>待调查</w:delText>
        </w:r>
        <w:r w:rsidDel="00CA14C0">
          <w:delText>队列</w:delText>
        </w:r>
        <w:r w:rsidDel="00CA14C0">
          <w:delText>”</w:delText>
        </w:r>
        <w:r w:rsidDel="00CA14C0">
          <w:rPr>
            <w:rFonts w:hint="eastAsia"/>
          </w:rPr>
          <w:delText>中</w:delText>
        </w:r>
        <w:r w:rsidDel="00CA14C0">
          <w:delText>内容，</w:delText>
        </w:r>
        <w:r w:rsidDel="00CA14C0">
          <w:rPr>
            <w:rFonts w:hint="eastAsia"/>
          </w:rPr>
          <w:delText>增加流转</w:delText>
        </w:r>
        <w:r w:rsidDel="00CA14C0">
          <w:delText>流程包括转队列流转内容及发起止付或降额的审批流转记录。</w:delText>
        </w:r>
        <w:r w:rsidDel="00CA14C0">
          <w:rPr>
            <w:rFonts w:hint="eastAsia"/>
          </w:rPr>
          <w:delText>增加待查</w:delText>
        </w:r>
        <w:r w:rsidDel="00CA14C0">
          <w:delText>队列将流程流转节</w:delText>
        </w:r>
        <w:r w:rsidDel="00CA14C0">
          <w:lastRenderedPageBreak/>
          <w:delText>点前置，显示在明细项目中，</w:delText>
        </w:r>
        <w:r w:rsidDel="00CA14C0">
          <w:rPr>
            <w:rFonts w:hint="eastAsia"/>
          </w:rPr>
          <w:delText>并</w:delText>
        </w:r>
        <w:r w:rsidDel="00CA14C0">
          <w:delText>作为</w:delText>
        </w:r>
        <w:r w:rsidDel="00CA14C0">
          <w:rPr>
            <w:rFonts w:hint="eastAsia"/>
          </w:rPr>
          <w:delText>筛选</w:delText>
        </w:r>
        <w:r w:rsidDel="00CA14C0">
          <w:delText>条件，</w:delText>
        </w:r>
        <w:r w:rsidDel="00CA14C0">
          <w:rPr>
            <w:rFonts w:hint="eastAsia"/>
          </w:rPr>
          <w:delText>如网点</w:delText>
        </w:r>
        <w:r w:rsidDel="00CA14C0">
          <w:delText>贷后管理岗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网点</w:delText>
        </w:r>
        <w:r w:rsidDel="00CA14C0">
          <w:delText>负责人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分支行贷后</w:delText>
        </w:r>
        <w:r w:rsidDel="00CA14C0">
          <w:delText>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分支行风险</w:delText>
        </w:r>
        <w:r w:rsidDel="00CA14C0">
          <w:delText>部经理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分管</w:delText>
        </w:r>
        <w:r w:rsidDel="00CA14C0">
          <w:delText>行长</w:delText>
        </w:r>
        <w:r w:rsidDel="00CA14C0">
          <w:rPr>
            <w:rFonts w:hint="eastAsia"/>
          </w:rPr>
          <w:delText>；同时</w:delText>
        </w:r>
        <w:r w:rsidDel="00CA14C0">
          <w:delText>显示各流转节点提交人填写的调查描述与审批意见（</w:delText>
        </w:r>
        <w:r w:rsidDel="00CA14C0">
          <w:rPr>
            <w:rFonts w:hint="eastAsia"/>
          </w:rPr>
          <w:delText>现</w:delText>
        </w:r>
        <w:r w:rsidDel="00CA14C0">
          <w:delText>审批意见字段为</w:delText>
        </w:r>
        <w:r w:rsidDel="00CA14C0">
          <w:delText>“</w:delText>
        </w:r>
        <w:r w:rsidDel="00CA14C0">
          <w:rPr>
            <w:rFonts w:hint="eastAsia"/>
          </w:rPr>
          <w:delText>同意</w:delText>
        </w:r>
        <w:r w:rsidDel="00CA14C0">
          <w:delText>”</w:delText>
        </w:r>
        <w:r w:rsidDel="00CA14C0">
          <w:rPr>
            <w:rFonts w:hint="eastAsia"/>
          </w:rPr>
          <w:delText>或</w:delText>
        </w:r>
        <w:r w:rsidDel="00CA14C0">
          <w:delText>“</w:delText>
        </w:r>
        <w:r w:rsidDel="00CA14C0">
          <w:rPr>
            <w:rFonts w:hint="eastAsia"/>
          </w:rPr>
          <w:delText>拒绝</w:delText>
        </w:r>
        <w:r w:rsidDel="00CA14C0">
          <w:delText>”</w:delText>
        </w:r>
        <w:r w:rsidDel="00CA14C0">
          <w:rPr>
            <w:rFonts w:hint="eastAsia"/>
          </w:rPr>
          <w:delText>，</w:delText>
        </w:r>
        <w:r w:rsidDel="00CA14C0">
          <w:delText>字段名称改为</w:delText>
        </w:r>
        <w:r w:rsidDel="00CA14C0">
          <w:delText>“</w:delText>
        </w:r>
        <w:r w:rsidDel="00CA14C0">
          <w:rPr>
            <w:rFonts w:hint="eastAsia"/>
          </w:rPr>
          <w:delText>审批</w:delText>
        </w:r>
        <w:r w:rsidDel="00CA14C0">
          <w:delText>结果</w:delText>
        </w:r>
        <w:r w:rsidDel="00CA14C0">
          <w:delText>”</w:delText>
        </w:r>
        <w:r w:rsidDel="00CA14C0">
          <w:rPr>
            <w:rFonts w:hint="eastAsia"/>
          </w:rPr>
          <w:delText>，“备注”字段</w:delText>
        </w:r>
        <w:r w:rsidDel="00CA14C0">
          <w:delText>改为</w:delText>
        </w:r>
        <w:r w:rsidDel="00CA14C0">
          <w:delText>“</w:delText>
        </w:r>
        <w:r w:rsidDel="00CA14C0">
          <w:rPr>
            <w:rFonts w:hint="eastAsia"/>
          </w:rPr>
          <w:delText>审批</w:delText>
        </w:r>
        <w:r w:rsidDel="00CA14C0">
          <w:delText>意见</w:delText>
        </w:r>
        <w:r w:rsidDel="00CA14C0">
          <w:delText>”</w:delText>
        </w:r>
        <w:r w:rsidDel="00CA14C0">
          <w:rPr>
            <w:rFonts w:hint="eastAsia"/>
          </w:rPr>
          <w:delText>，</w:delText>
        </w:r>
        <w:r w:rsidDel="00CA14C0">
          <w:delText>并显示调查描述与</w:delText>
        </w:r>
        <w:r w:rsidDel="00CA14C0">
          <w:rPr>
            <w:rFonts w:hint="eastAsia"/>
          </w:rPr>
          <w:delText>各</w:delText>
        </w:r>
        <w:r w:rsidDel="00CA14C0">
          <w:delText>环节审批人录入的审批意见）。</w:delText>
        </w:r>
      </w:del>
    </w:p>
    <w:p w14:paraId="49B5E94C" w14:textId="0399F126" w:rsidR="00B60F68" w:rsidDel="00CA14C0" w:rsidRDefault="00B60F68">
      <w:pPr>
        <w:rPr>
          <w:del w:id="48" w:author="User" w:date="2020-12-21T11:46:00Z"/>
        </w:rPr>
      </w:pPr>
    </w:p>
    <w:p w14:paraId="62C3F09C" w14:textId="3B589366" w:rsidR="00B60F68" w:rsidDel="00CA14C0" w:rsidRDefault="00BC59D7">
      <w:pPr>
        <w:rPr>
          <w:del w:id="49" w:author="User" w:date="2020-12-21T11:46:00Z"/>
        </w:rPr>
      </w:pPr>
      <w:del w:id="50" w:author="User" w:date="2020-12-21T11:46:00Z">
        <w:r w:rsidDel="00CA14C0">
          <w:delText>9</w:delText>
        </w:r>
        <w:r w:rsidDel="00CA14C0">
          <w:rPr>
            <w:rFonts w:hint="eastAsia"/>
          </w:rPr>
          <w:delText>、所有</w:delText>
        </w:r>
        <w:r w:rsidDel="00CA14C0">
          <w:delText>止付中，均需判断账户透支余额，透支余额小于等于</w:delText>
        </w:r>
        <w:r w:rsidDel="00CA14C0">
          <w:rPr>
            <w:rFonts w:hint="eastAsia"/>
          </w:rPr>
          <w:delText>0</w:delText>
        </w:r>
        <w:r w:rsidDel="00CA14C0">
          <w:rPr>
            <w:rFonts w:hint="eastAsia"/>
          </w:rPr>
          <w:delText>的</w:delText>
        </w:r>
        <w:r w:rsidDel="00CA14C0">
          <w:delText>，止付代码均使用</w:delText>
        </w:r>
        <w:r w:rsidDel="00CA14C0">
          <w:delText>BA</w:delText>
        </w:r>
        <w:r w:rsidDel="00CA14C0">
          <w:delText>。</w:delText>
        </w:r>
      </w:del>
    </w:p>
    <w:p w14:paraId="11F26F02" w14:textId="501B7B35" w:rsidR="00B60F68" w:rsidDel="00CA14C0" w:rsidRDefault="00B60F68">
      <w:pPr>
        <w:rPr>
          <w:del w:id="51" w:author="User" w:date="2020-12-21T11:46:00Z"/>
        </w:rPr>
      </w:pPr>
    </w:p>
    <w:p w14:paraId="1C996D81" w14:textId="5F193D6E" w:rsidR="00B60F68" w:rsidDel="00CA14C0" w:rsidRDefault="00BC59D7">
      <w:pPr>
        <w:rPr>
          <w:del w:id="52" w:author="User" w:date="2020-12-21T11:46:00Z"/>
        </w:rPr>
      </w:pPr>
      <w:del w:id="53" w:author="User" w:date="2020-12-21T11:46:00Z">
        <w:r w:rsidDel="00CA14C0">
          <w:delText>10</w:delText>
        </w:r>
        <w:r w:rsidDel="00CA14C0">
          <w:rPr>
            <w:rFonts w:hint="eastAsia"/>
          </w:rPr>
          <w:delText>、</w:delText>
        </w:r>
        <w:r w:rsidDel="00CA14C0">
          <w:delText>止付</w:delText>
        </w:r>
        <w:r w:rsidDel="00CA14C0">
          <w:rPr>
            <w:rFonts w:hint="eastAsia"/>
          </w:rPr>
          <w:delText>（一级</w:delText>
        </w:r>
        <w:r w:rsidDel="00CA14C0">
          <w:delText>审批</w:delText>
        </w:r>
        <w:r w:rsidDel="00CA14C0">
          <w:rPr>
            <w:rFonts w:hint="eastAsia"/>
          </w:rPr>
          <w:delText>）</w:delText>
        </w:r>
        <w:r w:rsidDel="00CA14C0">
          <w:delText>：</w:delText>
        </w:r>
        <w:r w:rsidDel="00CA14C0">
          <w:rPr>
            <w:rFonts w:hint="eastAsia"/>
          </w:rPr>
          <w:delText>自</w:delText>
        </w:r>
        <w:r w:rsidDel="00CA14C0">
          <w:delText>“</w:delText>
        </w:r>
        <w:r w:rsidDel="00CA14C0">
          <w:rPr>
            <w:rFonts w:hint="eastAsia"/>
          </w:rPr>
          <w:delText>综合</w:delText>
        </w:r>
        <w:r w:rsidDel="00CA14C0">
          <w:delText>查询队列</w:delText>
        </w:r>
        <w:r w:rsidDel="00CA14C0">
          <w:delText>”</w:delText>
        </w:r>
        <w:r w:rsidDel="00CA14C0">
          <w:rPr>
            <w:rFonts w:hint="eastAsia"/>
          </w:rPr>
          <w:delText>中</w:delText>
        </w:r>
        <w:r w:rsidDel="00CA14C0">
          <w:delText>发起止付，</w:delText>
        </w:r>
        <w:r w:rsidDel="00CA14C0">
          <w:rPr>
            <w:rFonts w:hint="eastAsia"/>
          </w:rPr>
          <w:delText>按照</w:delText>
        </w:r>
        <w:r w:rsidDel="00CA14C0">
          <w:delText>“</w:delText>
        </w:r>
        <w:r w:rsidDel="00CA14C0">
          <w:rPr>
            <w:rFonts w:hint="eastAsia"/>
          </w:rPr>
          <w:delText>网点</w:delText>
        </w:r>
        <w:r w:rsidDel="00CA14C0">
          <w:delText>贷后</w:delText>
        </w:r>
        <w:r w:rsidDel="00CA14C0">
          <w:rPr>
            <w:rFonts w:hint="eastAsia"/>
          </w:rPr>
          <w:delText>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网点</w:delText>
        </w:r>
        <w:r w:rsidDel="00CA14C0">
          <w:delText>负责人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贷后管理</w:delText>
        </w:r>
        <w:r w:rsidDel="00CA14C0">
          <w:rPr>
            <w:rFonts w:hint="eastAsia"/>
          </w:rPr>
          <w:delText>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风险部经理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分管</w:delText>
        </w:r>
        <w:r w:rsidDel="00CA14C0">
          <w:rPr>
            <w:rFonts w:hint="eastAsia"/>
          </w:rPr>
          <w:delText>行长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中心贷后管理岗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中心风险经理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中心负责人</w:delText>
        </w:r>
        <w:r w:rsidDel="00CA14C0">
          <w:rPr>
            <w:rFonts w:hint="eastAsia"/>
          </w:rPr>
          <w:delText>”审批</w:delText>
        </w:r>
        <w:r w:rsidDel="00CA14C0">
          <w:delText>后自动止付，止付成功的名单进入</w:delText>
        </w:r>
        <w:r w:rsidDel="00CA14C0">
          <w:rPr>
            <w:rFonts w:hint="eastAsia"/>
          </w:rPr>
          <w:delText>账户卡片</w:delText>
        </w:r>
        <w:r w:rsidDel="00CA14C0">
          <w:delText>状态日志</w:delText>
        </w:r>
        <w:r w:rsidDel="00CA14C0">
          <w:rPr>
            <w:rFonts w:hint="eastAsia"/>
          </w:rPr>
          <w:delText>。</w:delText>
        </w:r>
        <w:r w:rsidDel="00CA14C0">
          <w:delText>自</w:delText>
        </w:r>
        <w:r w:rsidDel="00CA14C0">
          <w:rPr>
            <w:rFonts w:hint="eastAsia"/>
          </w:rPr>
          <w:delText>发起</w:delText>
        </w:r>
        <w:r w:rsidDel="00CA14C0">
          <w:delText>人发起止付需</w:delText>
        </w:r>
        <w:r w:rsidDel="00CA14C0">
          <w:rPr>
            <w:rFonts w:hint="eastAsia"/>
          </w:rPr>
          <w:delText>输入</w:delText>
        </w:r>
        <w:r w:rsidDel="00CA14C0">
          <w:delText>止付原因</w:delText>
        </w:r>
        <w:r w:rsidDel="00CA14C0">
          <w:rPr>
            <w:rFonts w:hint="eastAsia"/>
          </w:rPr>
          <w:delText>（必输），每级</w:delText>
        </w:r>
        <w:r w:rsidDel="00CA14C0">
          <w:delText>审批可输入审批意见，可做审批同意</w:delText>
        </w:r>
        <w:r w:rsidDel="00CA14C0">
          <w:rPr>
            <w:rFonts w:hint="eastAsia"/>
          </w:rPr>
          <w:delText>或</w:delText>
        </w:r>
        <w:r w:rsidDel="00CA14C0">
          <w:delText>退回，退回案件自动</w:delText>
        </w:r>
        <w:r w:rsidDel="00CA14C0">
          <w:rPr>
            <w:rFonts w:hint="eastAsia"/>
          </w:rPr>
          <w:delText>退回发起</w:delText>
        </w:r>
        <w:r w:rsidDel="00CA14C0">
          <w:delText>人。</w:delText>
        </w:r>
        <w:r w:rsidDel="00CA14C0">
          <w:rPr>
            <w:rFonts w:hint="eastAsia"/>
          </w:rPr>
          <w:delText>当</w:delText>
        </w:r>
        <w:r w:rsidDel="00CA14C0">
          <w:delText>审批人用户不正常（</w:delText>
        </w:r>
        <w:r w:rsidDel="00CA14C0">
          <w:rPr>
            <w:rFonts w:hint="eastAsia"/>
          </w:rPr>
          <w:delText>无相关</w:delText>
        </w:r>
        <w:r w:rsidDel="00CA14C0">
          <w:delText>岗位</w:delText>
        </w:r>
        <w:r w:rsidDel="00CA14C0">
          <w:rPr>
            <w:rFonts w:hint="eastAsia"/>
          </w:rPr>
          <w:delText>用</w:delText>
        </w:r>
        <w:r w:rsidDel="00CA14C0">
          <w:delText>户或</w:delText>
        </w:r>
        <w:r w:rsidDel="00CA14C0">
          <w:rPr>
            <w:rFonts w:hint="eastAsia"/>
          </w:rPr>
          <w:delText>用户非正常</w:delText>
        </w:r>
        <w:r w:rsidDel="00CA14C0">
          <w:delText>）</w:delText>
        </w:r>
        <w:r w:rsidDel="00CA14C0">
          <w:rPr>
            <w:rFonts w:hint="eastAsia"/>
          </w:rPr>
          <w:delText>，</w:delText>
        </w:r>
        <w:r w:rsidDel="00CA14C0">
          <w:delText>则自动跳转下一级审批人。</w:delText>
        </w:r>
      </w:del>
    </w:p>
    <w:p w14:paraId="450AB62B" w14:textId="665689E3" w:rsidR="00B60F68" w:rsidDel="00CA14C0" w:rsidRDefault="00B60F68">
      <w:pPr>
        <w:rPr>
          <w:del w:id="54" w:author="User" w:date="2020-12-21T11:46:00Z"/>
        </w:rPr>
      </w:pPr>
    </w:p>
    <w:p w14:paraId="46FB7453" w14:textId="3A471846" w:rsidR="00B60F68" w:rsidDel="00CA14C0" w:rsidRDefault="00BC59D7">
      <w:pPr>
        <w:rPr>
          <w:del w:id="55" w:author="User" w:date="2020-12-21T11:46:00Z"/>
        </w:rPr>
      </w:pPr>
      <w:del w:id="56" w:author="User" w:date="2020-12-21T11:46:00Z">
        <w:r w:rsidDel="00CA14C0">
          <w:delText>11</w:delText>
        </w:r>
        <w:r w:rsidDel="00CA14C0">
          <w:rPr>
            <w:rFonts w:hint="eastAsia"/>
          </w:rPr>
          <w:delText>、</w:delText>
        </w:r>
        <w:r w:rsidDel="00CA14C0">
          <w:delText>降额：</w:delText>
        </w:r>
        <w:r w:rsidDel="00CA14C0">
          <w:rPr>
            <w:rFonts w:hint="eastAsia"/>
          </w:rPr>
          <w:delText>自</w:delText>
        </w:r>
        <w:r w:rsidDel="00CA14C0">
          <w:delText>“</w:delText>
        </w:r>
        <w:r w:rsidDel="00CA14C0">
          <w:rPr>
            <w:rFonts w:hint="eastAsia"/>
          </w:rPr>
          <w:delText>综合</w:delText>
        </w:r>
        <w:r w:rsidDel="00CA14C0">
          <w:delText>查询队列</w:delText>
        </w:r>
        <w:r w:rsidDel="00CA14C0">
          <w:delText>”</w:delText>
        </w:r>
        <w:r w:rsidDel="00CA14C0">
          <w:rPr>
            <w:rFonts w:hint="eastAsia"/>
          </w:rPr>
          <w:delText>中</w:delText>
        </w:r>
        <w:r w:rsidDel="00CA14C0">
          <w:delText>发起</w:delText>
        </w:r>
        <w:r w:rsidDel="00CA14C0">
          <w:rPr>
            <w:rFonts w:hint="eastAsia"/>
          </w:rPr>
          <w:delText>降额</w:delText>
        </w:r>
        <w:r w:rsidDel="00CA14C0">
          <w:delText>，</w:delText>
        </w:r>
        <w:r w:rsidDel="00CA14C0">
          <w:rPr>
            <w:rFonts w:hint="eastAsia"/>
          </w:rPr>
          <w:delText>发起</w:delText>
        </w:r>
        <w:r w:rsidDel="00CA14C0">
          <w:delText>降额时，需输入</w:delText>
        </w:r>
        <w:r w:rsidDel="00CA14C0">
          <w:delText>“</w:delText>
        </w:r>
        <w:r w:rsidDel="00CA14C0">
          <w:rPr>
            <w:rFonts w:hint="eastAsia"/>
          </w:rPr>
          <w:delText>降至</w:delText>
        </w:r>
        <w:r w:rsidDel="00CA14C0">
          <w:delText>额度</w:delText>
        </w:r>
        <w:r w:rsidDel="00CA14C0">
          <w:delText>”</w:delText>
        </w:r>
        <w:r w:rsidDel="00CA14C0">
          <w:delText>值，</w:delText>
        </w:r>
        <w:r w:rsidDel="00CA14C0">
          <w:rPr>
            <w:rFonts w:hint="eastAsia"/>
          </w:rPr>
          <w:delText>该值</w:delText>
        </w:r>
        <w:r w:rsidDel="00CA14C0">
          <w:delText>不能大</w:delText>
        </w:r>
        <w:r w:rsidDel="00CA14C0">
          <w:rPr>
            <w:rFonts w:hint="eastAsia"/>
          </w:rPr>
          <w:delText>于</w:delText>
        </w:r>
        <w:r w:rsidDel="00CA14C0">
          <w:delText>当前授信额度，不能小于当前透支余额，</w:delText>
        </w:r>
        <w:r w:rsidDel="00CA14C0">
          <w:rPr>
            <w:rFonts w:hint="eastAsia"/>
          </w:rPr>
          <w:delText>否则</w:delText>
        </w:r>
        <w:r w:rsidDel="00CA14C0">
          <w:delText>报错，</w:delText>
        </w:r>
        <w:r w:rsidDel="00CA14C0">
          <w:rPr>
            <w:rFonts w:hint="eastAsia"/>
          </w:rPr>
          <w:delText>填写</w:delText>
        </w:r>
        <w:r w:rsidDel="00CA14C0">
          <w:delText>值精确</w:delText>
        </w:r>
        <w:r w:rsidDel="00CA14C0">
          <w:rPr>
            <w:rFonts w:hint="eastAsia"/>
          </w:rPr>
          <w:delText>到个</w:delText>
        </w:r>
        <w:r w:rsidDel="00CA14C0">
          <w:delText>位，无小数点</w:delText>
        </w:r>
        <w:r w:rsidDel="00CA14C0">
          <w:rPr>
            <w:rFonts w:hint="eastAsia"/>
          </w:rPr>
          <w:delText>，</w:delText>
        </w:r>
        <w:r w:rsidDel="00CA14C0">
          <w:delText>填写降额原因</w:delText>
        </w:r>
        <w:r w:rsidDel="00CA14C0">
          <w:rPr>
            <w:rFonts w:hint="eastAsia"/>
          </w:rPr>
          <w:delText>（必输）</w:delText>
        </w:r>
        <w:r w:rsidDel="00CA14C0">
          <w:delText>，提交审批，</w:delText>
        </w:r>
        <w:r w:rsidDel="00CA14C0">
          <w:rPr>
            <w:rFonts w:hint="eastAsia"/>
          </w:rPr>
          <w:delText>按照</w:delText>
        </w:r>
        <w:r w:rsidDel="00CA14C0">
          <w:delText>“</w:delText>
        </w:r>
        <w:r w:rsidDel="00CA14C0">
          <w:rPr>
            <w:rFonts w:hint="eastAsia"/>
          </w:rPr>
          <w:delText>网点</w:delText>
        </w:r>
        <w:r w:rsidDel="00CA14C0">
          <w:delText>贷后</w:delText>
        </w:r>
        <w:r w:rsidDel="00CA14C0">
          <w:rPr>
            <w:rFonts w:hint="eastAsia"/>
          </w:rPr>
          <w:delText>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网点</w:delText>
        </w:r>
        <w:r w:rsidDel="00CA14C0">
          <w:delText>负责人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贷后管理</w:delText>
        </w:r>
        <w:r w:rsidDel="00CA14C0">
          <w:rPr>
            <w:rFonts w:hint="eastAsia"/>
          </w:rPr>
          <w:delText>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风险部经理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分管</w:delText>
        </w:r>
        <w:r w:rsidDel="00CA14C0">
          <w:rPr>
            <w:rFonts w:hint="eastAsia"/>
          </w:rPr>
          <w:delText>行长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中心贷后管理岗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中心风险经理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中心负责人</w:delText>
        </w:r>
        <w:r w:rsidDel="00CA14C0">
          <w:rPr>
            <w:rFonts w:hint="eastAsia"/>
          </w:rPr>
          <w:delText>”审批</w:delText>
        </w:r>
        <w:r w:rsidDel="00CA14C0">
          <w:delText>后自动</w:delText>
        </w:r>
        <w:r w:rsidDel="00CA14C0">
          <w:rPr>
            <w:rFonts w:hint="eastAsia"/>
          </w:rPr>
          <w:delText>降额</w:delText>
        </w:r>
        <w:r w:rsidDel="00CA14C0">
          <w:delText>，</w:delText>
        </w:r>
        <w:r w:rsidDel="00CA14C0">
          <w:rPr>
            <w:rFonts w:hint="eastAsia"/>
          </w:rPr>
          <w:delText>降额</w:delText>
        </w:r>
        <w:r w:rsidDel="00CA14C0">
          <w:delText>成功的名单进入</w:delText>
        </w:r>
        <w:r w:rsidDel="00CA14C0">
          <w:rPr>
            <w:rFonts w:hint="eastAsia"/>
          </w:rPr>
          <w:delText>账户卡片</w:delText>
        </w:r>
        <w:r w:rsidDel="00CA14C0">
          <w:delText>状态日志</w:delText>
        </w:r>
        <w:r w:rsidDel="00CA14C0">
          <w:rPr>
            <w:rFonts w:hint="eastAsia"/>
          </w:rPr>
          <w:delText>。每级</w:delText>
        </w:r>
        <w:r w:rsidDel="00CA14C0">
          <w:delText>审批可输入审批意见，可做审批同意</w:delText>
        </w:r>
        <w:r w:rsidDel="00CA14C0">
          <w:rPr>
            <w:rFonts w:hint="eastAsia"/>
          </w:rPr>
          <w:delText>或</w:delText>
        </w:r>
        <w:r w:rsidDel="00CA14C0">
          <w:delText>退回，退回案件自动进入上一级审批，上</w:delText>
        </w:r>
        <w:r w:rsidDel="00CA14C0">
          <w:rPr>
            <w:rFonts w:hint="eastAsia"/>
          </w:rPr>
          <w:delText>一级</w:delText>
        </w:r>
        <w:r w:rsidDel="00CA14C0">
          <w:delText>审批可重新输入审批意见或调查意见提交。</w:delText>
        </w:r>
        <w:commentRangeStart w:id="57"/>
        <w:r w:rsidDel="00CA14C0">
          <w:rPr>
            <w:rFonts w:hint="eastAsia"/>
          </w:rPr>
          <w:delText>授信</w:delText>
        </w:r>
        <w:r w:rsidDel="00CA14C0">
          <w:delText>额度</w:delText>
        </w:r>
        <w:r w:rsidDel="00CA14C0">
          <w:rPr>
            <w:rFonts w:hint="eastAsia"/>
          </w:rPr>
          <w:delText>2</w:delText>
        </w:r>
        <w:r w:rsidDel="00CA14C0">
          <w:rPr>
            <w:rFonts w:hint="eastAsia"/>
          </w:rPr>
          <w:delText>万</w:delText>
        </w:r>
        <w:r w:rsidDel="00CA14C0">
          <w:delText>及以下的，一级审批</w:delText>
        </w:r>
        <w:r w:rsidDel="00CA14C0">
          <w:rPr>
            <w:rFonts w:hint="eastAsia"/>
          </w:rPr>
          <w:delText>；</w:delText>
        </w:r>
        <w:r w:rsidDel="00CA14C0">
          <w:rPr>
            <w:rFonts w:hint="eastAsia"/>
          </w:rPr>
          <w:delText>2</w:delText>
        </w:r>
        <w:r w:rsidDel="00CA14C0">
          <w:delText>-10</w:delText>
        </w:r>
        <w:r w:rsidDel="00CA14C0">
          <w:rPr>
            <w:rFonts w:hint="eastAsia"/>
          </w:rPr>
          <w:delText>万（含）的</w:delText>
        </w:r>
        <w:r w:rsidDel="00CA14C0">
          <w:delText>，二级审批</w:delText>
        </w:r>
        <w:r w:rsidDel="00CA14C0">
          <w:rPr>
            <w:rFonts w:hint="eastAsia"/>
          </w:rPr>
          <w:delText>；</w:delText>
        </w:r>
        <w:r w:rsidDel="00CA14C0">
          <w:rPr>
            <w:rFonts w:hint="eastAsia"/>
          </w:rPr>
          <w:delText>10</w:delText>
        </w:r>
        <w:r w:rsidDel="00CA14C0">
          <w:rPr>
            <w:rFonts w:hint="eastAsia"/>
          </w:rPr>
          <w:delText>万</w:delText>
        </w:r>
        <w:r w:rsidDel="00CA14C0">
          <w:delText>以上的，三级审批</w:delText>
        </w:r>
        <w:r w:rsidDel="00CA14C0">
          <w:rPr>
            <w:rFonts w:hint="eastAsia"/>
          </w:rPr>
          <w:delText>（分支行</w:delText>
        </w:r>
        <w:r w:rsidDel="00CA14C0">
          <w:delText>发起降额的，最高审批至分管行长</w:delText>
        </w:r>
        <w:r w:rsidDel="00CA14C0">
          <w:rPr>
            <w:rFonts w:hint="eastAsia"/>
          </w:rPr>
          <w:delText>，</w:delText>
        </w:r>
        <w:r w:rsidDel="00CA14C0">
          <w:delText>信用卡中心发起降额的，最高审批至信用卡中心风险部经理</w:delText>
        </w:r>
        <w:r w:rsidDel="00CA14C0">
          <w:rPr>
            <w:rFonts w:hint="eastAsia"/>
          </w:rPr>
          <w:delText>）</w:delText>
        </w:r>
        <w:commentRangeEnd w:id="57"/>
        <w:r w:rsidDel="00CA14C0">
          <w:commentReference w:id="57"/>
        </w:r>
        <w:r w:rsidDel="00CA14C0">
          <w:rPr>
            <w:rFonts w:hint="eastAsia"/>
          </w:rPr>
          <w:delText>。当</w:delText>
        </w:r>
        <w:r w:rsidDel="00CA14C0">
          <w:delText>审批人用户不正常（</w:delText>
        </w:r>
        <w:r w:rsidDel="00CA14C0">
          <w:rPr>
            <w:rFonts w:hint="eastAsia"/>
          </w:rPr>
          <w:delText>无相关</w:delText>
        </w:r>
        <w:r w:rsidDel="00CA14C0">
          <w:delText>岗位</w:delText>
        </w:r>
        <w:r w:rsidDel="00CA14C0">
          <w:rPr>
            <w:rFonts w:hint="eastAsia"/>
          </w:rPr>
          <w:delText>用</w:delText>
        </w:r>
        <w:r w:rsidDel="00CA14C0">
          <w:delText>户或</w:delText>
        </w:r>
        <w:r w:rsidDel="00CA14C0">
          <w:rPr>
            <w:rFonts w:hint="eastAsia"/>
          </w:rPr>
          <w:delText>用户非正常</w:delText>
        </w:r>
        <w:r w:rsidDel="00CA14C0">
          <w:delText>）</w:delText>
        </w:r>
        <w:r w:rsidDel="00CA14C0">
          <w:rPr>
            <w:rFonts w:hint="eastAsia"/>
          </w:rPr>
          <w:delText>，</w:delText>
        </w:r>
        <w:r w:rsidDel="00CA14C0">
          <w:delText>则自动跳转下一级审批人。</w:delText>
        </w:r>
      </w:del>
    </w:p>
    <w:p w14:paraId="210272AC" w14:textId="547B182F" w:rsidR="00B60F68" w:rsidDel="00CA14C0" w:rsidRDefault="00B60F68">
      <w:pPr>
        <w:rPr>
          <w:del w:id="58" w:author="User" w:date="2020-12-21T11:46:00Z"/>
        </w:rPr>
      </w:pPr>
    </w:p>
    <w:p w14:paraId="75F5E84E" w14:textId="321FE77A" w:rsidR="00B60F68" w:rsidDel="00CA14C0" w:rsidRDefault="00BC59D7">
      <w:pPr>
        <w:rPr>
          <w:del w:id="59" w:author="User" w:date="2020-12-21T11:46:00Z"/>
        </w:rPr>
      </w:pPr>
      <w:del w:id="60" w:author="User" w:date="2020-12-21T11:46:00Z">
        <w:r w:rsidDel="00CA14C0">
          <w:rPr>
            <w:rFonts w:hint="eastAsia"/>
          </w:rPr>
          <w:delText>1</w:delText>
        </w:r>
        <w:r w:rsidDel="00CA14C0">
          <w:delText>2</w:delText>
        </w:r>
        <w:r w:rsidDel="00CA14C0">
          <w:rPr>
            <w:rFonts w:hint="eastAsia"/>
          </w:rPr>
          <w:delText>、解止付</w:delText>
        </w:r>
        <w:commentRangeStart w:id="61"/>
        <w:r w:rsidDel="00CA14C0">
          <w:rPr>
            <w:rFonts w:hint="eastAsia"/>
          </w:rPr>
          <w:delText>（降至</w:delText>
        </w:r>
        <w:r w:rsidDel="00CA14C0">
          <w:delText>额度</w:delText>
        </w:r>
        <w:r w:rsidDel="00CA14C0">
          <w:rPr>
            <w:rFonts w:hint="eastAsia"/>
          </w:rPr>
          <w:delText>5</w:delText>
        </w:r>
        <w:r w:rsidDel="00CA14C0">
          <w:rPr>
            <w:rFonts w:hint="eastAsia"/>
          </w:rPr>
          <w:delText>万内或</w:delText>
        </w:r>
        <w:r w:rsidDel="00CA14C0">
          <w:delText>按照降额</w:delText>
        </w:r>
        <w:r w:rsidDel="00CA14C0">
          <w:rPr>
            <w:rFonts w:hint="eastAsia"/>
          </w:rPr>
          <w:delText>比例解止付</w:delText>
        </w:r>
        <w:r w:rsidDel="00CA14C0">
          <w:delText>的</w:delText>
        </w:r>
        <w:r w:rsidDel="00CA14C0">
          <w:rPr>
            <w:rFonts w:hint="eastAsia"/>
          </w:rPr>
          <w:delText>做四</w:delText>
        </w:r>
        <w:r w:rsidDel="00CA14C0">
          <w:delText>级审批</w:delText>
        </w:r>
        <w:r w:rsidDel="00CA14C0">
          <w:rPr>
            <w:rFonts w:hint="eastAsia"/>
          </w:rPr>
          <w:delText>，最高</w:delText>
        </w:r>
        <w:r w:rsidDel="00CA14C0">
          <w:delText>审批至分支行分管行</w:delText>
        </w:r>
        <w:r w:rsidDel="00CA14C0">
          <w:rPr>
            <w:rFonts w:hint="eastAsia"/>
          </w:rPr>
          <w:delText>长；其他做五</w:delText>
        </w:r>
        <w:r w:rsidDel="00CA14C0">
          <w:delText>级审批</w:delText>
        </w:r>
        <w:r w:rsidDel="00CA14C0">
          <w:rPr>
            <w:rFonts w:hint="eastAsia"/>
          </w:rPr>
          <w:delText>，</w:delText>
        </w:r>
        <w:r w:rsidDel="00CA14C0">
          <w:delText>最高审批至信用卡中心风险管理部经理</w:delText>
        </w:r>
        <w:r w:rsidDel="00CA14C0">
          <w:rPr>
            <w:rFonts w:hint="eastAsia"/>
          </w:rPr>
          <w:delText>）</w:delText>
        </w:r>
        <w:r w:rsidDel="00CA14C0">
          <w:delText>：</w:delText>
        </w:r>
        <w:r w:rsidDel="00CA14C0">
          <w:rPr>
            <w:rFonts w:hint="eastAsia"/>
          </w:rPr>
          <w:delText>（需</w:delText>
        </w:r>
        <w:r w:rsidDel="00CA14C0">
          <w:delText>提交调查报告</w:delText>
        </w:r>
        <w:r w:rsidDel="00CA14C0">
          <w:rPr>
            <w:rFonts w:hint="eastAsia"/>
          </w:rPr>
          <w:delText>【语音</w:delText>
        </w:r>
        <w:r w:rsidDel="00CA14C0">
          <w:delText>转换</w:delText>
        </w:r>
        <w:r w:rsidDel="00CA14C0">
          <w:rPr>
            <w:rFonts w:hint="eastAsia"/>
          </w:rPr>
          <w:delText>文字】</w:delText>
        </w:r>
        <w:r w:rsidDel="00CA14C0">
          <w:delText>、</w:delText>
        </w:r>
        <w:r w:rsidDel="00CA14C0">
          <w:rPr>
            <w:rFonts w:hint="eastAsia"/>
          </w:rPr>
          <w:delText>调阅</w:delText>
        </w:r>
        <w:r w:rsidDel="00CA14C0">
          <w:delText>征信</w:delText>
        </w:r>
        <w:r w:rsidDel="00CA14C0">
          <w:rPr>
            <w:rFonts w:hint="eastAsia"/>
          </w:rPr>
          <w:delText>、查看金融</w:delText>
        </w:r>
        <w:r w:rsidDel="00CA14C0">
          <w:delText>资产</w:delText>
        </w:r>
        <w:r w:rsidDel="00CA14C0">
          <w:rPr>
            <w:rFonts w:hint="eastAsia"/>
          </w:rPr>
          <w:delText>和</w:delText>
        </w:r>
        <w:r w:rsidDel="00CA14C0">
          <w:delText>贷款情况、</w:delText>
        </w:r>
        <w:r w:rsidDel="00CA14C0">
          <w:rPr>
            <w:rFonts w:hint="eastAsia"/>
          </w:rPr>
          <w:delText>解止付</w:delText>
        </w:r>
        <w:r w:rsidDel="00CA14C0">
          <w:delText>规则结果</w:delText>
        </w:r>
        <w:r w:rsidDel="00CA14C0">
          <w:rPr>
            <w:rFonts w:hint="eastAsia"/>
          </w:rPr>
          <w:delText>）</w:delText>
        </w:r>
        <w:r w:rsidDel="00CA14C0">
          <w:delText>经</w:delText>
        </w:r>
        <w:r w:rsidDel="00CA14C0">
          <w:rPr>
            <w:rFonts w:hint="eastAsia"/>
          </w:rPr>
          <w:delText>网点</w:delText>
        </w:r>
        <w:r w:rsidDel="00CA14C0">
          <w:delText>贷后</w:delText>
        </w:r>
        <w:r w:rsidDel="00CA14C0">
          <w:rPr>
            <w:rFonts w:hint="eastAsia"/>
          </w:rPr>
          <w:delText>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网点</w:delText>
        </w:r>
        <w:r w:rsidDel="00CA14C0">
          <w:delText>负责人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贷后管理</w:delText>
        </w:r>
        <w:r w:rsidDel="00CA14C0">
          <w:rPr>
            <w:rFonts w:hint="eastAsia"/>
          </w:rPr>
          <w:delText>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风险部经理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分支行</w:delText>
        </w:r>
        <w:r w:rsidDel="00CA14C0">
          <w:delText>分管</w:delText>
        </w:r>
        <w:r w:rsidDel="00CA14C0">
          <w:rPr>
            <w:rFonts w:hint="eastAsia"/>
          </w:rPr>
          <w:delText>行长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中心贷后管理岗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中心风险经理</w:delText>
        </w:r>
        <w:r w:rsidDel="00CA14C0">
          <w:rPr>
            <w:rFonts w:hint="eastAsia"/>
          </w:rPr>
          <w:delText>/</w:delText>
        </w:r>
        <w:r w:rsidDel="00CA14C0">
          <w:rPr>
            <w:rFonts w:hint="eastAsia"/>
          </w:rPr>
          <w:delText>信用卡</w:delText>
        </w:r>
        <w:r w:rsidDel="00CA14C0">
          <w:delText>中心负责人审批完成</w:delText>
        </w:r>
        <w:r w:rsidDel="00CA14C0">
          <w:rPr>
            <w:rFonts w:hint="eastAsia"/>
          </w:rPr>
          <w:delText>即</w:delText>
        </w:r>
        <w:r w:rsidDel="00CA14C0">
          <w:delText>自动解付或降额</w:delText>
        </w:r>
        <w:r w:rsidDel="00CA14C0">
          <w:rPr>
            <w:rFonts w:hint="eastAsia"/>
          </w:rPr>
          <w:delText>解付。当</w:delText>
        </w:r>
        <w:r w:rsidDel="00CA14C0">
          <w:delText>审批人用户不正常（</w:delText>
        </w:r>
        <w:r w:rsidDel="00CA14C0">
          <w:rPr>
            <w:rFonts w:hint="eastAsia"/>
          </w:rPr>
          <w:delText>无相关</w:delText>
        </w:r>
        <w:r w:rsidDel="00CA14C0">
          <w:delText>岗位</w:delText>
        </w:r>
        <w:r w:rsidDel="00CA14C0">
          <w:rPr>
            <w:rFonts w:hint="eastAsia"/>
          </w:rPr>
          <w:delText>用</w:delText>
        </w:r>
        <w:r w:rsidDel="00CA14C0">
          <w:delText>户或</w:delText>
        </w:r>
        <w:r w:rsidDel="00CA14C0">
          <w:rPr>
            <w:rFonts w:hint="eastAsia"/>
          </w:rPr>
          <w:delText>用户非正常</w:delText>
        </w:r>
        <w:r w:rsidDel="00CA14C0">
          <w:delText>）</w:delText>
        </w:r>
        <w:r w:rsidDel="00CA14C0">
          <w:rPr>
            <w:rFonts w:hint="eastAsia"/>
          </w:rPr>
          <w:delText>，</w:delText>
        </w:r>
        <w:r w:rsidDel="00CA14C0">
          <w:delText>则自动跳转下一级审批人。</w:delText>
        </w:r>
        <w:r w:rsidDel="00CA14C0">
          <w:rPr>
            <w:rFonts w:hint="eastAsia"/>
          </w:rPr>
          <w:delText>授信</w:delText>
        </w:r>
        <w:r w:rsidDel="00CA14C0">
          <w:delText>额度低于</w:delText>
        </w:r>
        <w:r w:rsidDel="00CA14C0">
          <w:rPr>
            <w:rFonts w:hint="eastAsia"/>
          </w:rPr>
          <w:delText>5</w:delText>
        </w:r>
        <w:r w:rsidDel="00CA14C0">
          <w:rPr>
            <w:rFonts w:hint="eastAsia"/>
          </w:rPr>
          <w:delText>万元（含）</w:delText>
        </w:r>
        <w:r w:rsidDel="00CA14C0">
          <w:delText>，</w:delText>
        </w:r>
        <w:r w:rsidDel="00CA14C0">
          <w:rPr>
            <w:rFonts w:hint="eastAsia"/>
          </w:rPr>
          <w:delText>分支行</w:delText>
        </w:r>
        <w:r w:rsidDel="00CA14C0">
          <w:delText>审批解付</w:delText>
        </w:r>
        <w:r w:rsidDel="00CA14C0">
          <w:rPr>
            <w:rFonts w:hint="eastAsia"/>
          </w:rPr>
          <w:delText>；</w:delText>
        </w:r>
        <w:r w:rsidDel="00CA14C0">
          <w:delText>授信额度</w:delText>
        </w:r>
        <w:r w:rsidDel="00CA14C0">
          <w:rPr>
            <w:rFonts w:hint="eastAsia"/>
          </w:rPr>
          <w:delText>5</w:delText>
        </w:r>
        <w:r w:rsidDel="00CA14C0">
          <w:delText>-10</w:delText>
        </w:r>
        <w:r w:rsidDel="00CA14C0">
          <w:rPr>
            <w:rFonts w:hint="eastAsia"/>
          </w:rPr>
          <w:delText>万，优质行业</w:delText>
        </w:r>
        <w:r w:rsidDel="00CA14C0">
          <w:delText>客户降额不低于</w:delText>
        </w:r>
        <w:r w:rsidDel="00CA14C0">
          <w:rPr>
            <w:rFonts w:hint="eastAsia"/>
          </w:rPr>
          <w:delText>10</w:delText>
        </w:r>
        <w:r w:rsidDel="00CA14C0">
          <w:delText>%</w:delText>
        </w:r>
        <w:r w:rsidDel="00CA14C0">
          <w:delText>，非优质</w:delText>
        </w:r>
        <w:r w:rsidDel="00CA14C0">
          <w:rPr>
            <w:rFonts w:hint="eastAsia"/>
          </w:rPr>
          <w:delText>行业</w:delText>
        </w:r>
        <w:r w:rsidDel="00CA14C0">
          <w:delText>客户降额不低于</w:delText>
        </w:r>
        <w:r w:rsidDel="00CA14C0">
          <w:rPr>
            <w:rFonts w:hint="eastAsia"/>
          </w:rPr>
          <w:delText>20</w:delText>
        </w:r>
        <w:r w:rsidDel="00CA14C0">
          <w:delText>%</w:delText>
        </w:r>
        <w:r w:rsidDel="00CA14C0">
          <w:delText>；授信额度</w:delText>
        </w:r>
        <w:r w:rsidDel="00CA14C0">
          <w:rPr>
            <w:rFonts w:hint="eastAsia"/>
          </w:rPr>
          <w:delText>10</w:delText>
        </w:r>
        <w:r w:rsidDel="00CA14C0">
          <w:delText>-30</w:delText>
        </w:r>
        <w:r w:rsidDel="00CA14C0">
          <w:rPr>
            <w:rFonts w:hint="eastAsia"/>
          </w:rPr>
          <w:delText>万（含），优质行业</w:delText>
        </w:r>
        <w:r w:rsidDel="00CA14C0">
          <w:delText>客户降额不低于</w:delText>
        </w:r>
        <w:r w:rsidDel="00CA14C0">
          <w:delText>3</w:delText>
        </w:r>
        <w:r w:rsidDel="00CA14C0">
          <w:rPr>
            <w:rFonts w:hint="eastAsia"/>
          </w:rPr>
          <w:delText>0</w:delText>
        </w:r>
        <w:r w:rsidDel="00CA14C0">
          <w:delText>%</w:delText>
        </w:r>
        <w:r w:rsidDel="00CA14C0">
          <w:delText>，非优质</w:delText>
        </w:r>
        <w:r w:rsidDel="00CA14C0">
          <w:rPr>
            <w:rFonts w:hint="eastAsia"/>
          </w:rPr>
          <w:delText>行业</w:delText>
        </w:r>
        <w:r w:rsidDel="00CA14C0">
          <w:delText>客户降额不低于</w:delText>
        </w:r>
        <w:r w:rsidDel="00CA14C0">
          <w:delText>5</w:delText>
        </w:r>
        <w:r w:rsidDel="00CA14C0">
          <w:rPr>
            <w:rFonts w:hint="eastAsia"/>
          </w:rPr>
          <w:delText>0</w:delText>
        </w:r>
        <w:r w:rsidDel="00CA14C0">
          <w:delText>%</w:delText>
        </w:r>
        <w:r w:rsidDel="00CA14C0">
          <w:delText>；授信额度</w:delText>
        </w:r>
        <w:r w:rsidDel="00CA14C0">
          <w:delText>30</w:delText>
        </w:r>
        <w:r w:rsidDel="00CA14C0">
          <w:rPr>
            <w:rFonts w:hint="eastAsia"/>
          </w:rPr>
          <w:delText>万以上，优质行业</w:delText>
        </w:r>
        <w:r w:rsidDel="00CA14C0">
          <w:delText>客户降额不低于</w:delText>
        </w:r>
        <w:r w:rsidDel="00CA14C0">
          <w:delText>4</w:delText>
        </w:r>
        <w:r w:rsidDel="00CA14C0">
          <w:rPr>
            <w:rFonts w:hint="eastAsia"/>
          </w:rPr>
          <w:delText>0</w:delText>
        </w:r>
        <w:r w:rsidDel="00CA14C0">
          <w:delText>%</w:delText>
        </w:r>
        <w:r w:rsidDel="00CA14C0">
          <w:delText>，非优质</w:delText>
        </w:r>
        <w:r w:rsidDel="00CA14C0">
          <w:rPr>
            <w:rFonts w:hint="eastAsia"/>
          </w:rPr>
          <w:delText>行业</w:delText>
        </w:r>
        <w:r w:rsidDel="00CA14C0">
          <w:delText>客户降额不低于</w:delText>
        </w:r>
        <w:r w:rsidDel="00CA14C0">
          <w:delText>6</w:delText>
        </w:r>
        <w:r w:rsidDel="00CA14C0">
          <w:rPr>
            <w:rFonts w:hint="eastAsia"/>
          </w:rPr>
          <w:delText>0</w:delText>
        </w:r>
        <w:r w:rsidDel="00CA14C0">
          <w:delText>%</w:delText>
        </w:r>
        <w:r w:rsidDel="00CA14C0">
          <w:delText>；</w:delText>
        </w:r>
        <w:r w:rsidDel="00CA14C0">
          <w:rPr>
            <w:rFonts w:hint="eastAsia"/>
          </w:rPr>
          <w:delText>如</w:delText>
        </w:r>
        <w:r w:rsidDel="00CA14C0">
          <w:delText>额度</w:delText>
        </w:r>
        <w:r w:rsidDel="00CA14C0">
          <w:rPr>
            <w:rFonts w:hint="eastAsia"/>
          </w:rPr>
          <w:delText>与</w:delText>
        </w:r>
        <w:r w:rsidDel="00CA14C0">
          <w:delText>原卡种</w:delText>
        </w:r>
        <w:r w:rsidDel="00CA14C0">
          <w:rPr>
            <w:rFonts w:hint="eastAsia"/>
          </w:rPr>
          <w:delText>等级</w:delText>
        </w:r>
        <w:r w:rsidDel="00CA14C0">
          <w:delText>不符，做降级换卡。</w:delText>
        </w:r>
        <w:commentRangeEnd w:id="61"/>
        <w:r w:rsidDel="00CA14C0">
          <w:commentReference w:id="61"/>
        </w:r>
      </w:del>
    </w:p>
    <w:p w14:paraId="5BAF24AE" w14:textId="0CFFF988" w:rsidR="00B60F68" w:rsidDel="00CA14C0" w:rsidRDefault="00B60F68">
      <w:pPr>
        <w:rPr>
          <w:del w:id="62" w:author="User" w:date="2020-12-21T11:46:00Z"/>
        </w:rPr>
      </w:pPr>
    </w:p>
    <w:p w14:paraId="691F0B3D" w14:textId="3247C67A" w:rsidR="00B60F68" w:rsidDel="00CA14C0" w:rsidRDefault="00BC59D7">
      <w:pPr>
        <w:rPr>
          <w:del w:id="63" w:author="User" w:date="2020-12-21T11:46:00Z"/>
        </w:rPr>
      </w:pPr>
      <w:del w:id="64" w:author="User" w:date="2020-12-21T11:46:00Z">
        <w:r w:rsidDel="00CA14C0">
          <w:rPr>
            <w:rFonts w:hint="eastAsia"/>
          </w:rPr>
          <w:delText>13</w:delText>
        </w:r>
        <w:r w:rsidDel="00CA14C0">
          <w:rPr>
            <w:rFonts w:hint="eastAsia"/>
          </w:rPr>
          <w:delText>、</w:delText>
        </w:r>
        <w:commentRangeStart w:id="65"/>
        <w:r w:rsidDel="00CA14C0">
          <w:rPr>
            <w:rFonts w:hint="eastAsia"/>
          </w:rPr>
          <w:delText>队列明细中左右拖动条目前只能明细拉到底端了才能使用，导致部分字段不方便查看，需调整为明细不拉到底端也可以进行左右拖动。</w:delText>
        </w:r>
        <w:commentRangeEnd w:id="65"/>
        <w:r w:rsidDel="00CA14C0">
          <w:commentReference w:id="65"/>
        </w:r>
      </w:del>
    </w:p>
    <w:p w14:paraId="620E3A36" w14:textId="77777777" w:rsidR="00B60F68" w:rsidRDefault="00B60F68"/>
    <w:p w14:paraId="56DC046E" w14:textId="77777777" w:rsidR="00B60F68" w:rsidRDefault="00BC59D7">
      <w:pPr>
        <w:numPr>
          <w:ilvl w:val="0"/>
          <w:numId w:val="1"/>
        </w:numPr>
      </w:pPr>
      <w:r>
        <w:rPr>
          <w:rFonts w:hint="eastAsia"/>
        </w:rPr>
        <w:t>在综合查询中可查看最新的行为评分。</w:t>
      </w:r>
    </w:p>
    <w:p w14:paraId="0A8CB6B9" w14:textId="312A7D10" w:rsidR="008171FB" w:rsidRDefault="00BC59D7" w:rsidP="008171FB">
      <w:pPr>
        <w:numPr>
          <w:ilvl w:val="0"/>
          <w:numId w:val="1"/>
        </w:numPr>
        <w:rPr>
          <w:ins w:id="66" w:author="User" w:date="2020-12-21T15:22:00Z"/>
        </w:rPr>
        <w:pPrChange w:id="67" w:author="User" w:date="2020-12-21T15:22:00Z">
          <w:pPr>
            <w:numPr>
              <w:numId w:val="1"/>
            </w:numPr>
          </w:pPr>
        </w:pPrChange>
      </w:pPr>
      <w:commentRangeStart w:id="68"/>
      <w:r>
        <w:rPr>
          <w:rFonts w:hint="eastAsia"/>
        </w:rPr>
        <w:t>押品解押规则调整。</w:t>
      </w:r>
      <w:commentRangeEnd w:id="68"/>
      <w:r>
        <w:commentReference w:id="68"/>
      </w:r>
    </w:p>
    <w:p w14:paraId="220279B3" w14:textId="77777777" w:rsidR="008171FB" w:rsidRPr="008171FB" w:rsidRDefault="008171FB" w:rsidP="008171FB">
      <w:pPr>
        <w:widowControl/>
        <w:shd w:val="clear" w:color="auto" w:fill="FFFFFF"/>
        <w:spacing w:line="315" w:lineRule="atLeast"/>
        <w:rPr>
          <w:ins w:id="69" w:author="User" w:date="2020-12-21T15:22:00Z"/>
          <w:rFonts w:ascii="Calibri" w:eastAsia="宋体" w:hAnsi="Calibri" w:cs="Calibri"/>
          <w:color w:val="000000"/>
          <w:kern w:val="0"/>
          <w:szCs w:val="21"/>
          <w:rPrChange w:id="70" w:author="User" w:date="2020-12-21T15:22:00Z">
            <w:rPr>
              <w:ins w:id="71" w:author="User" w:date="2020-12-21T15:22:00Z"/>
              <w:rFonts w:ascii="Calibri" w:hAnsi="Calibri"/>
            </w:rPr>
          </w:rPrChange>
        </w:rPr>
        <w:pPrChange w:id="72" w:author="User" w:date="2020-12-21T15:22:00Z">
          <w:pPr>
            <w:pStyle w:val="a7"/>
            <w:widowControl/>
            <w:numPr>
              <w:numId w:val="1"/>
            </w:numPr>
            <w:shd w:val="clear" w:color="auto" w:fill="FFFFFF"/>
            <w:spacing w:line="315" w:lineRule="atLeast"/>
            <w:ind w:firstLineChars="0"/>
          </w:pPr>
        </w:pPrChange>
      </w:pPr>
      <w:ins w:id="73" w:author="User" w:date="2020-12-21T15:22:00Z">
        <w:r w:rsidRPr="008171FB">
          <w:rPr>
            <w:rFonts w:ascii="宋体" w:eastAsia="宋体" w:hAnsi="宋体" w:cs="Calibri" w:hint="eastAsia"/>
            <w:color w:val="000000"/>
            <w:kern w:val="0"/>
            <w:szCs w:val="21"/>
            <w:rPrChange w:id="74" w:author="User" w:date="2020-12-21T15:22:00Z">
              <w:rPr>
                <w:rFonts w:hint="eastAsia"/>
              </w:rPr>
            </w:rPrChange>
          </w:rPr>
          <w:t>（</w:t>
        </w:r>
        <w:r w:rsidRPr="008171FB">
          <w:rPr>
            <w:rFonts w:ascii="Calibri" w:eastAsia="宋体" w:hAnsi="Calibri" w:cs="Calibri"/>
            <w:color w:val="000000"/>
            <w:kern w:val="0"/>
            <w:szCs w:val="21"/>
            <w:rPrChange w:id="75" w:author="User" w:date="2020-12-21T15:22:00Z">
              <w:rPr>
                <w:rFonts w:ascii="Calibri" w:hAnsi="Calibri"/>
              </w:rPr>
            </w:rPrChange>
          </w:rPr>
          <w:t>1</w:t>
        </w:r>
        <w:r w:rsidRPr="008171FB">
          <w:rPr>
            <w:rFonts w:ascii="宋体" w:eastAsia="宋体" w:hAnsi="宋体" w:cs="Calibri" w:hint="eastAsia"/>
            <w:color w:val="000000"/>
            <w:kern w:val="0"/>
            <w:szCs w:val="21"/>
            <w:rPrChange w:id="76" w:author="User" w:date="2020-12-21T15:22:00Z">
              <w:rPr>
                <w:rFonts w:hint="eastAsia"/>
              </w:rPr>
            </w:rPrChange>
          </w:rPr>
          <w:t>）客户关联押品的账户状态为</w:t>
        </w:r>
        <w:r w:rsidRPr="008171FB">
          <w:rPr>
            <w:rFonts w:ascii="Calibri" w:eastAsia="宋体" w:hAnsi="Calibri" w:cs="Calibri"/>
            <w:color w:val="000000"/>
            <w:kern w:val="0"/>
            <w:szCs w:val="21"/>
            <w:rPrChange w:id="77" w:author="User" w:date="2020-12-21T15:22:00Z">
              <w:rPr>
                <w:rFonts w:ascii="Calibri" w:hAnsi="Calibri"/>
              </w:rPr>
            </w:rPrChange>
          </w:rPr>
          <w:t>Q</w:t>
        </w:r>
        <w:r w:rsidRPr="008171FB">
          <w:rPr>
            <w:rFonts w:ascii="宋体" w:eastAsia="宋体" w:hAnsi="宋体" w:cs="Calibri" w:hint="eastAsia"/>
            <w:color w:val="000000"/>
            <w:kern w:val="0"/>
            <w:szCs w:val="21"/>
            <w:rPrChange w:id="78" w:author="User" w:date="2020-12-21T15:22:00Z">
              <w:rPr>
                <w:rFonts w:hint="eastAsia"/>
              </w:rPr>
            </w:rPrChange>
          </w:rPr>
          <w:t>，判断客户名下所有账户五级分类是否正常，五级分类正常</w:t>
        </w:r>
        <w:r w:rsidRPr="008171FB">
          <w:rPr>
            <w:rFonts w:ascii="宋体" w:eastAsia="宋体" w:hAnsi="宋体" w:cs="Calibri" w:hint="eastAsia"/>
            <w:color w:val="000000"/>
            <w:kern w:val="0"/>
            <w:szCs w:val="21"/>
            <w:shd w:val="clear" w:color="auto" w:fill="FFFFFF"/>
            <w:rPrChange w:id="79" w:author="User" w:date="2020-12-21T15:22:00Z">
              <w:rPr>
                <w:rFonts w:hint="eastAsia"/>
                <w:shd w:val="clear" w:color="auto" w:fill="FFFFFF"/>
              </w:rPr>
            </w:rPrChange>
          </w:rPr>
          <w:t>，即可解押；五级分类异常，则名下所有账户当前透支余额为</w:t>
        </w:r>
        <w:r w:rsidRPr="008171FB">
          <w:rPr>
            <w:rFonts w:ascii="Calibri" w:eastAsia="宋体" w:hAnsi="Calibri" w:cs="Calibri"/>
            <w:color w:val="000000"/>
            <w:kern w:val="0"/>
            <w:szCs w:val="21"/>
            <w:shd w:val="clear" w:color="auto" w:fill="FFFFFF"/>
            <w:rPrChange w:id="80" w:author="User" w:date="2020-12-21T15:22:00Z">
              <w:rPr>
                <w:rFonts w:ascii="Calibri" w:hAnsi="Calibri"/>
                <w:shd w:val="clear" w:color="auto" w:fill="FFFFFF"/>
              </w:rPr>
            </w:rPrChange>
          </w:rPr>
          <w:t>0</w:t>
        </w:r>
        <w:r w:rsidRPr="008171FB">
          <w:rPr>
            <w:rFonts w:ascii="宋体" w:eastAsia="宋体" w:hAnsi="宋体" w:cs="Calibri" w:hint="eastAsia"/>
            <w:color w:val="000000"/>
            <w:kern w:val="0"/>
            <w:szCs w:val="21"/>
            <w:shd w:val="clear" w:color="auto" w:fill="FFFFFF"/>
            <w:rPrChange w:id="81" w:author="User" w:date="2020-12-21T15:22:00Z">
              <w:rPr>
                <w:rFonts w:hint="eastAsia"/>
                <w:shd w:val="clear" w:color="auto" w:fill="FFFFFF"/>
              </w:rPr>
            </w:rPrChange>
          </w:rPr>
          <w:t>即可解押。名下账户五级分类不正常的，不可解除关联关系。</w:t>
        </w:r>
      </w:ins>
    </w:p>
    <w:p w14:paraId="460CA73A" w14:textId="6A6AAFC3" w:rsidR="008171FB" w:rsidRPr="008171FB" w:rsidRDefault="008171FB" w:rsidP="008171FB">
      <w:pPr>
        <w:pStyle w:val="a7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Calibri" w:eastAsia="宋体" w:hAnsi="Calibri" w:cs="Calibri" w:hint="eastAsia"/>
          <w:color w:val="000000"/>
          <w:kern w:val="0"/>
          <w:szCs w:val="21"/>
          <w:rPrChange w:id="82" w:author="User" w:date="2020-12-21T15:22:00Z">
            <w:rPr>
              <w:rFonts w:hint="eastAsia"/>
            </w:rPr>
          </w:rPrChange>
        </w:rPr>
        <w:pPrChange w:id="83" w:author="User" w:date="2020-12-21T15:22:00Z">
          <w:pPr>
            <w:numPr>
              <w:numId w:val="1"/>
            </w:numPr>
          </w:pPr>
        </w:pPrChange>
      </w:pPr>
      <w:ins w:id="84" w:author="User" w:date="2020-12-21T15:22:00Z">
        <w:r w:rsidRPr="008171FB">
          <w:rPr>
            <w:rFonts w:ascii="宋体" w:eastAsia="宋体" w:hAnsi="宋体" w:cs="Calibri" w:hint="eastAsia"/>
            <w:color w:val="000000"/>
            <w:kern w:val="0"/>
            <w:szCs w:val="21"/>
          </w:rPr>
          <w:lastRenderedPageBreak/>
          <w:t>（</w:t>
        </w:r>
        <w:r w:rsidRPr="008171FB">
          <w:rPr>
            <w:rFonts w:ascii="Calibri" w:eastAsia="宋体" w:hAnsi="Calibri" w:cs="Calibri"/>
            <w:color w:val="000000"/>
            <w:kern w:val="0"/>
            <w:szCs w:val="21"/>
          </w:rPr>
          <w:t>2</w:t>
        </w:r>
        <w:r w:rsidRPr="008171FB">
          <w:rPr>
            <w:rFonts w:ascii="宋体" w:eastAsia="宋体" w:hAnsi="宋体" w:cs="Calibri" w:hint="eastAsia"/>
            <w:color w:val="000000"/>
            <w:kern w:val="0"/>
            <w:szCs w:val="21"/>
          </w:rPr>
          <w:t>）一个关联编号如对应多个押品编号，则押品编号按照“，”字符分割，每个押品编号独立显示一行数据，如一个关联编号对应</w:t>
        </w:r>
        <w:r w:rsidRPr="008171FB">
          <w:rPr>
            <w:rFonts w:ascii="Calibri" w:eastAsia="宋体" w:hAnsi="Calibri" w:cs="Calibri"/>
            <w:color w:val="000000"/>
            <w:kern w:val="0"/>
            <w:szCs w:val="21"/>
          </w:rPr>
          <w:t>2</w:t>
        </w:r>
        <w:r w:rsidRPr="008171FB">
          <w:rPr>
            <w:rFonts w:ascii="宋体" w:eastAsia="宋体" w:hAnsi="宋体" w:cs="Calibri" w:hint="eastAsia"/>
            <w:color w:val="000000"/>
            <w:kern w:val="0"/>
            <w:szCs w:val="21"/>
          </w:rPr>
          <w:t>个押品的，分为</w:t>
        </w:r>
        <w:r w:rsidRPr="008171FB">
          <w:rPr>
            <w:rFonts w:ascii="Calibri" w:eastAsia="宋体" w:hAnsi="Calibri" w:cs="Calibri"/>
            <w:color w:val="000000"/>
            <w:kern w:val="0"/>
            <w:szCs w:val="21"/>
          </w:rPr>
          <w:t>2</w:t>
        </w:r>
        <w:r w:rsidRPr="008171FB">
          <w:rPr>
            <w:rFonts w:ascii="宋体" w:eastAsia="宋体" w:hAnsi="宋体" w:cs="Calibri" w:hint="eastAsia"/>
            <w:color w:val="000000"/>
            <w:kern w:val="0"/>
            <w:szCs w:val="21"/>
          </w:rPr>
          <w:t>行展示，每一行对应一个押品编号，发起押品解押时，送值该行押品关联编号和押品编号（不能同时送</w:t>
        </w:r>
        <w:r w:rsidRPr="008171FB">
          <w:rPr>
            <w:rFonts w:ascii="Calibri" w:eastAsia="宋体" w:hAnsi="Calibri" w:cs="Calibri"/>
            <w:color w:val="000000"/>
            <w:kern w:val="0"/>
            <w:szCs w:val="21"/>
          </w:rPr>
          <w:t>2</w:t>
        </w:r>
        <w:r w:rsidRPr="008171FB">
          <w:rPr>
            <w:rFonts w:ascii="宋体" w:eastAsia="宋体" w:hAnsi="宋体" w:cs="Calibri" w:hint="eastAsia"/>
            <w:color w:val="000000"/>
            <w:kern w:val="0"/>
            <w:szCs w:val="21"/>
          </w:rPr>
          <w:t>个押品编号）。押品未入库预警按照单个押品编号判断。</w:t>
        </w:r>
      </w:ins>
    </w:p>
    <w:p w14:paraId="6B7BC785" w14:textId="77777777" w:rsidR="00B60F68" w:rsidRDefault="00BC59D7">
      <w:pPr>
        <w:numPr>
          <w:ilvl w:val="0"/>
          <w:numId w:val="1"/>
        </w:numPr>
      </w:pPr>
      <w:r>
        <w:rPr>
          <w:rFonts w:hint="eastAsia"/>
        </w:rPr>
        <w:t>新核心费用字段中已包含年费，需扣除年费。</w:t>
      </w:r>
    </w:p>
    <w:p w14:paraId="06A22418" w14:textId="77777777" w:rsidR="00B60F68" w:rsidRDefault="00BC59D7">
      <w:pPr>
        <w:numPr>
          <w:ilvl w:val="0"/>
          <w:numId w:val="1"/>
        </w:numPr>
      </w:pPr>
      <w:r>
        <w:rPr>
          <w:rFonts w:hint="eastAsia"/>
        </w:rPr>
        <w:t>系统登录情况统计报表。</w:t>
      </w:r>
    </w:p>
    <w:p w14:paraId="154F5A0E" w14:textId="77777777" w:rsidR="00B60F68" w:rsidRDefault="00BC59D7">
      <w:pPr>
        <w:numPr>
          <w:ilvl w:val="0"/>
          <w:numId w:val="1"/>
        </w:numPr>
      </w:pPr>
      <w:r>
        <w:rPr>
          <w:rFonts w:hint="eastAsia"/>
        </w:rPr>
        <w:t>数据字典在线实时维护功能。</w:t>
      </w:r>
    </w:p>
    <w:sectPr w:rsidR="00B60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张韬" w:date="2020-12-18T11:12:00Z" w:initials="">
    <w:p w14:paraId="7C262C7E" w14:textId="77777777" w:rsidR="00B60F68" w:rsidRDefault="00BC59D7">
      <w:pPr>
        <w:pStyle w:val="a3"/>
      </w:pPr>
      <w:r>
        <w:rPr>
          <w:rFonts w:hint="eastAsia"/>
        </w:rPr>
        <w:t>目前贷款数据由大数据推送，且贷款合同表并无所需金额字段，建议统一由大数据筛选得出有效字段标识，贷后判断标识即可，且其中有一风险点：大数据分析的是</w:t>
      </w:r>
      <w:r>
        <w:rPr>
          <w:rFonts w:hint="eastAsia"/>
        </w:rPr>
        <w:t>T+1</w:t>
      </w:r>
      <w:r>
        <w:rPr>
          <w:rFonts w:hint="eastAsia"/>
        </w:rPr>
        <w:t>数据，且送给我们的时候已是下午</w:t>
      </w:r>
      <w:r>
        <w:rPr>
          <w:rFonts w:hint="eastAsia"/>
        </w:rPr>
        <w:t>5</w:t>
      </w:r>
      <w:r>
        <w:rPr>
          <w:rFonts w:hint="eastAsia"/>
        </w:rPr>
        <w:t>点了，我们强规则批量则是在第</w:t>
      </w:r>
      <w:r>
        <w:rPr>
          <w:rFonts w:hint="eastAsia"/>
        </w:rPr>
        <w:t>2</w:t>
      </w:r>
      <w:r>
        <w:rPr>
          <w:rFonts w:hint="eastAsia"/>
        </w:rPr>
        <w:t>日早上进行，故贷后系统得到的贷款数据是</w:t>
      </w:r>
      <w:r>
        <w:rPr>
          <w:rFonts w:hint="eastAsia"/>
        </w:rPr>
        <w:t>T+2</w:t>
      </w:r>
      <w:r>
        <w:rPr>
          <w:rFonts w:hint="eastAsia"/>
        </w:rPr>
        <w:t>数据，中间有</w:t>
      </w:r>
      <w:r>
        <w:rPr>
          <w:rFonts w:hint="eastAsia"/>
        </w:rPr>
        <w:t>2</w:t>
      </w:r>
      <w:r>
        <w:rPr>
          <w:rFonts w:hint="eastAsia"/>
        </w:rPr>
        <w:t>天时间差，不排除贷款客户余额变动导致不符合强规则条件的记录进入强规则</w:t>
      </w:r>
    </w:p>
  </w:comment>
  <w:comment w:id="4" w:author="张韬" w:date="2020-12-18T11:21:00Z" w:initials="">
    <w:p w14:paraId="1BE67902" w14:textId="77777777" w:rsidR="00B60F68" w:rsidRDefault="00BC59D7">
      <w:pPr>
        <w:pStyle w:val="a3"/>
      </w:pPr>
      <w:r>
        <w:rPr>
          <w:rFonts w:hint="eastAsia"/>
        </w:rPr>
        <w:t>目前无此分类名单，如需要此名单是否在名单管理中添加？</w:t>
      </w:r>
    </w:p>
  </w:comment>
  <w:comment w:id="5" w:author="张韬" w:date="2020-12-18T11:26:00Z" w:initials="">
    <w:p w14:paraId="61D11000" w14:textId="77777777" w:rsidR="00B60F68" w:rsidRDefault="00BC59D7">
      <w:pPr>
        <w:pStyle w:val="a3"/>
      </w:pPr>
      <w:r>
        <w:rPr>
          <w:rFonts w:hint="eastAsia"/>
        </w:rPr>
        <w:t>鉴于行方对数据库设计的整体要求，建议改为以“，”分割或者其他符号进行分割存储，不然可能无法上</w:t>
      </w:r>
      <w:r>
        <w:rPr>
          <w:rFonts w:hint="eastAsia"/>
        </w:rPr>
        <w:t>ODS</w:t>
      </w:r>
    </w:p>
  </w:comment>
  <w:comment w:id="8" w:author="张韬" w:date="2020-12-18T14:39:00Z" w:initials="">
    <w:p w14:paraId="2AEB54B6" w14:textId="77777777" w:rsidR="00B60F68" w:rsidRDefault="00BC59D7">
      <w:pPr>
        <w:pStyle w:val="a3"/>
      </w:pPr>
      <w:r>
        <w:rPr>
          <w:rFonts w:hint="eastAsia"/>
        </w:rPr>
        <w:t>目前岗位只有</w:t>
      </w:r>
      <w:r>
        <w:rPr>
          <w:rFonts w:hint="eastAsia"/>
        </w:rPr>
        <w:t>3</w:t>
      </w:r>
      <w:r>
        <w:rPr>
          <w:rFonts w:hint="eastAsia"/>
        </w:rPr>
        <w:t>级总行级、分行级、分理处级，且用户名密码都在统一认证平台，且与目前系统其他功能复核方式不符，建议与其他复核功能统一模式</w:t>
      </w:r>
    </w:p>
  </w:comment>
  <w:comment w:id="12" w:author="张韬" w:date="2020-12-18T14:46:00Z" w:initials="">
    <w:p w14:paraId="6E0C23CE" w14:textId="77777777" w:rsidR="00B60F68" w:rsidRDefault="00BC59D7">
      <w:pPr>
        <w:pStyle w:val="a3"/>
      </w:pPr>
      <w:r>
        <w:rPr>
          <w:rFonts w:hint="eastAsia"/>
        </w:rPr>
        <w:t>如按照“综合查询队列”显示，则存在一账号对多卡号记录，与此需求第</w:t>
      </w:r>
      <w:r>
        <w:rPr>
          <w:rFonts w:hint="eastAsia"/>
        </w:rPr>
        <w:t>2</w:t>
      </w:r>
      <w:r>
        <w:rPr>
          <w:rFonts w:hint="eastAsia"/>
        </w:rPr>
        <w:t>点第</w:t>
      </w:r>
      <w:r>
        <w:rPr>
          <w:rFonts w:hint="eastAsia"/>
        </w:rPr>
        <w:t>2</w:t>
      </w:r>
      <w:r>
        <w:rPr>
          <w:rFonts w:hint="eastAsia"/>
        </w:rPr>
        <w:t>行“规则</w:t>
      </w:r>
      <w:r>
        <w:t>处理同一个账户仅显示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t>记录</w:t>
      </w:r>
      <w:r>
        <w:rPr>
          <w:rFonts w:hint="eastAsia"/>
        </w:rPr>
        <w:t>”需求冲突，请确认！</w:t>
      </w:r>
    </w:p>
  </w:comment>
  <w:comment w:id="23" w:author="张韬" w:date="2020-12-18T14:52:00Z" w:initials="">
    <w:p w14:paraId="37863A4E" w14:textId="77777777" w:rsidR="00B60F68" w:rsidRDefault="00BC59D7">
      <w:pPr>
        <w:pStyle w:val="a3"/>
      </w:pPr>
      <w:r>
        <w:rPr>
          <w:rFonts w:hint="eastAsia"/>
        </w:rPr>
        <w:t>显示优先级只能按照账户状态排序或者按照时间排序，无法同时满足，如需要请再详细描述规则</w:t>
      </w:r>
    </w:p>
  </w:comment>
  <w:comment w:id="32" w:author="张韬" w:date="2020-12-18T14:57:00Z" w:initials="">
    <w:p w14:paraId="6B1B311A" w14:textId="77777777" w:rsidR="00B60F68" w:rsidRDefault="00BC59D7">
      <w:pPr>
        <w:pStyle w:val="a3"/>
      </w:pPr>
      <w:r>
        <w:rPr>
          <w:rFonts w:hint="eastAsia"/>
        </w:rPr>
        <w:t>还请详细描述，没看明白。</w:t>
      </w:r>
    </w:p>
  </w:comment>
  <w:comment w:id="57" w:author="张韬" w:date="2020-12-18T15:41:00Z" w:initials="">
    <w:p w14:paraId="46AB1992" w14:textId="77777777" w:rsidR="00B60F68" w:rsidRDefault="00BC59D7">
      <w:pPr>
        <w:pStyle w:val="a3"/>
      </w:pPr>
      <w:r>
        <w:rPr>
          <w:rFonts w:hint="eastAsia"/>
        </w:rPr>
        <w:t>需再明确一下需求</w:t>
      </w:r>
    </w:p>
  </w:comment>
  <w:comment w:id="61" w:author="张韬" w:date="2020-12-18T15:46:00Z" w:initials="">
    <w:p w14:paraId="333D6C11" w14:textId="77777777" w:rsidR="00B60F68" w:rsidRDefault="00BC59D7">
      <w:pPr>
        <w:pStyle w:val="a3"/>
      </w:pPr>
      <w:r>
        <w:rPr>
          <w:rFonts w:hint="eastAsia"/>
        </w:rPr>
        <w:t>需当面讨论</w:t>
      </w:r>
    </w:p>
  </w:comment>
  <w:comment w:id="65" w:author="张韬" w:date="2020-12-18T15:43:00Z" w:initials="">
    <w:p w14:paraId="1F4A3F4E" w14:textId="77777777" w:rsidR="00B60F68" w:rsidRDefault="00BC59D7">
      <w:pPr>
        <w:pStyle w:val="a3"/>
      </w:pPr>
      <w:r>
        <w:rPr>
          <w:rFonts w:hint="eastAsia"/>
        </w:rPr>
        <w:t>拒绝，无法实现</w:t>
      </w:r>
    </w:p>
  </w:comment>
  <w:comment w:id="68" w:author="张韬" w:date="2020-12-18T15:45:00Z" w:initials="">
    <w:p w14:paraId="347937F9" w14:textId="77777777" w:rsidR="00B60F68" w:rsidRDefault="00BC59D7">
      <w:pPr>
        <w:pStyle w:val="a3"/>
      </w:pPr>
      <w:r>
        <w:rPr>
          <w:rFonts w:hint="eastAsia"/>
        </w:rPr>
        <w:t>具体明确新的解押规则。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262C7E" w15:done="0"/>
  <w15:commentEx w15:paraId="1BE67902" w15:done="0"/>
  <w15:commentEx w15:paraId="61D11000" w15:done="0"/>
  <w15:commentEx w15:paraId="2AEB54B6" w15:done="0"/>
  <w15:commentEx w15:paraId="6E0C23CE" w15:done="0"/>
  <w15:commentEx w15:paraId="37863A4E" w15:done="0"/>
  <w15:commentEx w15:paraId="6B1B311A" w15:done="0"/>
  <w15:commentEx w15:paraId="46AB1992" w15:done="0"/>
  <w15:commentEx w15:paraId="333D6C11" w15:done="0"/>
  <w15:commentEx w15:paraId="1F4A3F4E" w15:done="0"/>
  <w15:commentEx w15:paraId="347937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BF0F3" w14:textId="77777777" w:rsidR="000C7024" w:rsidRDefault="000C7024"/>
  </w:endnote>
  <w:endnote w:type="continuationSeparator" w:id="0">
    <w:p w14:paraId="6D57D0E0" w14:textId="77777777" w:rsidR="000C7024" w:rsidRDefault="000C70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45CADA" w14:textId="77777777" w:rsidR="000C7024" w:rsidRDefault="000C7024"/>
  </w:footnote>
  <w:footnote w:type="continuationSeparator" w:id="0">
    <w:p w14:paraId="3598FB0B" w14:textId="77777777" w:rsidR="000C7024" w:rsidRDefault="000C702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8F4651"/>
    <w:multiLevelType w:val="singleLevel"/>
    <w:tmpl w:val="DD8F4651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A5"/>
    <w:rsid w:val="000143BC"/>
    <w:rsid w:val="000145E9"/>
    <w:rsid w:val="00024F4B"/>
    <w:rsid w:val="00040DB6"/>
    <w:rsid w:val="00085B0F"/>
    <w:rsid w:val="00085E8C"/>
    <w:rsid w:val="00086496"/>
    <w:rsid w:val="00092B34"/>
    <w:rsid w:val="000C40AC"/>
    <w:rsid w:val="000C42D6"/>
    <w:rsid w:val="000C7024"/>
    <w:rsid w:val="000E0EBA"/>
    <w:rsid w:val="00110FE7"/>
    <w:rsid w:val="00122934"/>
    <w:rsid w:val="001831A6"/>
    <w:rsid w:val="00187743"/>
    <w:rsid w:val="001A2F56"/>
    <w:rsid w:val="001A5747"/>
    <w:rsid w:val="001C2223"/>
    <w:rsid w:val="001E6DFB"/>
    <w:rsid w:val="001F2615"/>
    <w:rsid w:val="00206278"/>
    <w:rsid w:val="00213484"/>
    <w:rsid w:val="00233129"/>
    <w:rsid w:val="00234ABA"/>
    <w:rsid w:val="00250898"/>
    <w:rsid w:val="00261EEF"/>
    <w:rsid w:val="00262307"/>
    <w:rsid w:val="00266C96"/>
    <w:rsid w:val="002739A1"/>
    <w:rsid w:val="00276831"/>
    <w:rsid w:val="002834A5"/>
    <w:rsid w:val="002904B8"/>
    <w:rsid w:val="00290A74"/>
    <w:rsid w:val="00290F71"/>
    <w:rsid w:val="002A1F4D"/>
    <w:rsid w:val="002B77D8"/>
    <w:rsid w:val="00301A62"/>
    <w:rsid w:val="00313A49"/>
    <w:rsid w:val="003237F5"/>
    <w:rsid w:val="00334ABC"/>
    <w:rsid w:val="00334D79"/>
    <w:rsid w:val="00335F95"/>
    <w:rsid w:val="00347C61"/>
    <w:rsid w:val="003610E3"/>
    <w:rsid w:val="003779EA"/>
    <w:rsid w:val="003840F2"/>
    <w:rsid w:val="00396EA0"/>
    <w:rsid w:val="003C5D64"/>
    <w:rsid w:val="003D5ABA"/>
    <w:rsid w:val="003E17EB"/>
    <w:rsid w:val="003E7E04"/>
    <w:rsid w:val="003F60BA"/>
    <w:rsid w:val="004152B5"/>
    <w:rsid w:val="00416FD1"/>
    <w:rsid w:val="00421180"/>
    <w:rsid w:val="00421BA3"/>
    <w:rsid w:val="00436BE2"/>
    <w:rsid w:val="00454F71"/>
    <w:rsid w:val="00461523"/>
    <w:rsid w:val="00477399"/>
    <w:rsid w:val="00495489"/>
    <w:rsid w:val="004A2D63"/>
    <w:rsid w:val="004A5E1F"/>
    <w:rsid w:val="004A6947"/>
    <w:rsid w:val="004B32C3"/>
    <w:rsid w:val="004F759B"/>
    <w:rsid w:val="00502887"/>
    <w:rsid w:val="00503442"/>
    <w:rsid w:val="00505AB8"/>
    <w:rsid w:val="00507D2B"/>
    <w:rsid w:val="00510D37"/>
    <w:rsid w:val="00524BA7"/>
    <w:rsid w:val="00555584"/>
    <w:rsid w:val="0057069D"/>
    <w:rsid w:val="0057196D"/>
    <w:rsid w:val="0057723F"/>
    <w:rsid w:val="00581064"/>
    <w:rsid w:val="00590C9E"/>
    <w:rsid w:val="005A21FB"/>
    <w:rsid w:val="005A48FB"/>
    <w:rsid w:val="005D6B1E"/>
    <w:rsid w:val="006037B3"/>
    <w:rsid w:val="00604DA4"/>
    <w:rsid w:val="00621548"/>
    <w:rsid w:val="00631AD5"/>
    <w:rsid w:val="006373BB"/>
    <w:rsid w:val="006417F4"/>
    <w:rsid w:val="00642A4C"/>
    <w:rsid w:val="0065100E"/>
    <w:rsid w:val="00655497"/>
    <w:rsid w:val="00666542"/>
    <w:rsid w:val="00674D6F"/>
    <w:rsid w:val="006A49AC"/>
    <w:rsid w:val="006A4BED"/>
    <w:rsid w:val="006B53CA"/>
    <w:rsid w:val="006C6BBD"/>
    <w:rsid w:val="006D42AF"/>
    <w:rsid w:val="00700792"/>
    <w:rsid w:val="0072008A"/>
    <w:rsid w:val="00731AF9"/>
    <w:rsid w:val="00740CFD"/>
    <w:rsid w:val="00745955"/>
    <w:rsid w:val="007520E6"/>
    <w:rsid w:val="00767D67"/>
    <w:rsid w:val="0077513A"/>
    <w:rsid w:val="0079071E"/>
    <w:rsid w:val="007F2E0C"/>
    <w:rsid w:val="007F44F0"/>
    <w:rsid w:val="008171FB"/>
    <w:rsid w:val="0082316C"/>
    <w:rsid w:val="00841716"/>
    <w:rsid w:val="008674D6"/>
    <w:rsid w:val="00875F36"/>
    <w:rsid w:val="00887CEB"/>
    <w:rsid w:val="00892A47"/>
    <w:rsid w:val="008B4777"/>
    <w:rsid w:val="00912FC5"/>
    <w:rsid w:val="009262AD"/>
    <w:rsid w:val="0093482B"/>
    <w:rsid w:val="0093648D"/>
    <w:rsid w:val="00964385"/>
    <w:rsid w:val="0096733F"/>
    <w:rsid w:val="00974714"/>
    <w:rsid w:val="009774FC"/>
    <w:rsid w:val="00985AD0"/>
    <w:rsid w:val="00987BE0"/>
    <w:rsid w:val="009A15A9"/>
    <w:rsid w:val="009A5579"/>
    <w:rsid w:val="009D6094"/>
    <w:rsid w:val="009D7B20"/>
    <w:rsid w:val="009F0076"/>
    <w:rsid w:val="009F407D"/>
    <w:rsid w:val="00A00892"/>
    <w:rsid w:val="00A045B2"/>
    <w:rsid w:val="00A077FB"/>
    <w:rsid w:val="00A16582"/>
    <w:rsid w:val="00A51169"/>
    <w:rsid w:val="00A66846"/>
    <w:rsid w:val="00A67196"/>
    <w:rsid w:val="00A7634F"/>
    <w:rsid w:val="00A866D2"/>
    <w:rsid w:val="00A94148"/>
    <w:rsid w:val="00AC148E"/>
    <w:rsid w:val="00AC45BC"/>
    <w:rsid w:val="00AC53E5"/>
    <w:rsid w:val="00AF1ED3"/>
    <w:rsid w:val="00B004DC"/>
    <w:rsid w:val="00B14DAC"/>
    <w:rsid w:val="00B22783"/>
    <w:rsid w:val="00B60F68"/>
    <w:rsid w:val="00B96654"/>
    <w:rsid w:val="00BC59D7"/>
    <w:rsid w:val="00BC63BD"/>
    <w:rsid w:val="00BD4AB5"/>
    <w:rsid w:val="00C55E57"/>
    <w:rsid w:val="00C91C4E"/>
    <w:rsid w:val="00CA14C0"/>
    <w:rsid w:val="00CB0324"/>
    <w:rsid w:val="00CB0900"/>
    <w:rsid w:val="00CB167A"/>
    <w:rsid w:val="00CE22FE"/>
    <w:rsid w:val="00CF56D5"/>
    <w:rsid w:val="00D27BE0"/>
    <w:rsid w:val="00D308FD"/>
    <w:rsid w:val="00D513EE"/>
    <w:rsid w:val="00D51A49"/>
    <w:rsid w:val="00D55865"/>
    <w:rsid w:val="00D62402"/>
    <w:rsid w:val="00D63855"/>
    <w:rsid w:val="00D8228C"/>
    <w:rsid w:val="00DC30DF"/>
    <w:rsid w:val="00DC34B1"/>
    <w:rsid w:val="00DD0380"/>
    <w:rsid w:val="00DE5687"/>
    <w:rsid w:val="00DE7789"/>
    <w:rsid w:val="00DF2AF9"/>
    <w:rsid w:val="00E30192"/>
    <w:rsid w:val="00E31F77"/>
    <w:rsid w:val="00E36DA9"/>
    <w:rsid w:val="00E41D0D"/>
    <w:rsid w:val="00E446B0"/>
    <w:rsid w:val="00E57F0F"/>
    <w:rsid w:val="00E743C4"/>
    <w:rsid w:val="00E80CBC"/>
    <w:rsid w:val="00E94EEC"/>
    <w:rsid w:val="00EA4F9A"/>
    <w:rsid w:val="00EC7A50"/>
    <w:rsid w:val="00EE2B8C"/>
    <w:rsid w:val="00F015D6"/>
    <w:rsid w:val="00F160A2"/>
    <w:rsid w:val="00F161A6"/>
    <w:rsid w:val="00F234E6"/>
    <w:rsid w:val="00F536C0"/>
    <w:rsid w:val="00F60D37"/>
    <w:rsid w:val="00F82B79"/>
    <w:rsid w:val="00FD04CA"/>
    <w:rsid w:val="00FD3D87"/>
    <w:rsid w:val="00FF5FB3"/>
    <w:rsid w:val="0BF11BAA"/>
    <w:rsid w:val="0CA1118B"/>
    <w:rsid w:val="12930F40"/>
    <w:rsid w:val="16DB26F2"/>
    <w:rsid w:val="16FB2137"/>
    <w:rsid w:val="225C08C2"/>
    <w:rsid w:val="23286F5D"/>
    <w:rsid w:val="257A48C7"/>
    <w:rsid w:val="2E9908D0"/>
    <w:rsid w:val="303F0CD0"/>
    <w:rsid w:val="350D7242"/>
    <w:rsid w:val="40980849"/>
    <w:rsid w:val="4D0C49B4"/>
    <w:rsid w:val="6ECA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DFBF63E-3691-4C4A-957B-AD951A2D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9">
    <w:name w:val="Revision"/>
    <w:hidden/>
    <w:uiPriority w:val="99"/>
    <w:semiHidden/>
    <w:rsid w:val="003E17EB"/>
    <w:rPr>
      <w:kern w:val="2"/>
      <w:sz w:val="21"/>
      <w:szCs w:val="22"/>
    </w:rPr>
  </w:style>
  <w:style w:type="paragraph" w:styleId="aa">
    <w:name w:val="Balloon Text"/>
    <w:basedOn w:val="a"/>
    <w:link w:val="Char1"/>
    <w:uiPriority w:val="99"/>
    <w:semiHidden/>
    <w:unhideWhenUsed/>
    <w:rsid w:val="003E17EB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E17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677</Words>
  <Characters>3862</Characters>
  <Application>Microsoft Office Word</Application>
  <DocSecurity>0</DocSecurity>
  <Lines>32</Lines>
  <Paragraphs>9</Paragraphs>
  <ScaleCrop>false</ScaleCrop>
  <Company>China</Company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2020-12-21T02:44:00Z</dcterms:created>
  <dcterms:modified xsi:type="dcterms:W3CDTF">2020-12-21T07:23:00Z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